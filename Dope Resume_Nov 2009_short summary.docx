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84" w:rsidRPr="00B34519" w:rsidRDefault="00063C1B" w:rsidP="00B34519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rFonts w:asciiTheme="minorHAnsi" w:hAnsiTheme="minorHAnsi"/>
          <w:szCs w:val="32"/>
        </w:rPr>
      </w:pPr>
      <w:r>
        <w:rPr>
          <w:rFonts w:asciiTheme="minorHAnsi" w:hAnsiTheme="minorHAnsi"/>
          <w:noProof/>
          <w:szCs w:val="32"/>
        </w:rPr>
        <w:pict>
          <v:line id="_x0000_s1026" style="position:absolute;left:0;text-align:left;z-index:251660288" from="0,25.7pt" to="468pt,27pt" strokeweight="2.25pt"/>
        </w:pict>
      </w:r>
      <w:r w:rsidR="00B34519">
        <w:rPr>
          <w:rFonts w:asciiTheme="minorHAnsi" w:hAnsiTheme="minorHAnsi"/>
          <w:noProof/>
          <w:szCs w:val="32"/>
        </w:rPr>
        <w:t>LYNSEE MELCHI</w:t>
      </w:r>
    </w:p>
    <w:p w:rsidR="003F3A84" w:rsidRPr="00B34519" w:rsidRDefault="003F3A84" w:rsidP="00B34519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b w:val="0"/>
          <w:sz w:val="24"/>
          <w:szCs w:val="24"/>
        </w:rPr>
      </w:pPr>
      <w:r w:rsidRPr="00B34519">
        <w:rPr>
          <w:rFonts w:asciiTheme="minorHAnsi" w:hAnsiTheme="minorHAnsi"/>
          <w:b w:val="0"/>
          <w:sz w:val="24"/>
          <w:szCs w:val="24"/>
        </w:rPr>
        <w:t xml:space="preserve"> </w:t>
      </w:r>
      <w:del w:id="0" w:author="Ben" w:date="2009-12-08T11:40:00Z">
        <w:r w:rsidRPr="00B34519" w:rsidDel="0035625B">
          <w:rPr>
            <w:rFonts w:asciiTheme="minorHAnsi" w:hAnsiTheme="minorHAnsi" w:cs="Latha"/>
            <w:b w:val="0"/>
            <w:sz w:val="20"/>
            <w:lang w:bidi="ta-IN"/>
          </w:rPr>
          <w:sym w:font="Wingdings" w:char="F0AA"/>
        </w:r>
        <w:r w:rsidR="00B34519" w:rsidRPr="00B34519" w:rsidDel="0035625B">
          <w:rPr>
            <w:rFonts w:asciiTheme="minorHAnsi" w:hAnsiTheme="minorHAnsi"/>
            <w:b w:val="0"/>
            <w:sz w:val="24"/>
            <w:szCs w:val="24"/>
          </w:rPr>
          <w:delText xml:space="preserve"> </w:delText>
        </w:r>
      </w:del>
      <w:r w:rsidR="00B34519" w:rsidRPr="00B34519">
        <w:rPr>
          <w:rFonts w:asciiTheme="minorHAnsi" w:hAnsiTheme="minorHAnsi"/>
          <w:b w:val="0"/>
          <w:sz w:val="24"/>
          <w:szCs w:val="24"/>
        </w:rPr>
        <w:t xml:space="preserve">lynseemelchi@gmail.com </w:t>
      </w:r>
      <w:r w:rsidR="001C5453" w:rsidRPr="00B34519">
        <w:rPr>
          <w:rFonts w:asciiTheme="minorHAnsi" w:hAnsiTheme="minorHAnsi" w:cs="Latha"/>
          <w:b w:val="0"/>
          <w:sz w:val="20"/>
          <w:lang w:bidi="ta-IN"/>
        </w:rPr>
        <w:sym w:font="Wingdings" w:char="F0AA"/>
      </w:r>
      <w:r w:rsidR="00B34519" w:rsidRPr="00B34519">
        <w:rPr>
          <w:rFonts w:asciiTheme="minorHAnsi" w:hAnsiTheme="minorHAnsi" w:cs="Latha"/>
          <w:b w:val="0"/>
          <w:sz w:val="20"/>
          <w:lang w:bidi="ta-IN"/>
        </w:rPr>
        <w:t xml:space="preserve"> </w:t>
      </w:r>
      <w:r w:rsidR="001C5453" w:rsidRPr="00B34519">
        <w:rPr>
          <w:rFonts w:asciiTheme="minorHAnsi" w:hAnsiTheme="minorHAnsi" w:cs="Latha"/>
          <w:b w:val="0"/>
          <w:sz w:val="24"/>
          <w:szCs w:val="24"/>
          <w:lang w:bidi="ta-IN"/>
        </w:rPr>
        <w:t>+27 72 441 9621</w:t>
      </w:r>
      <w:del w:id="1" w:author="Ben" w:date="2009-12-08T11:40:00Z">
        <w:r w:rsidR="00B34519" w:rsidRPr="00B34519" w:rsidDel="0035625B">
          <w:rPr>
            <w:rFonts w:asciiTheme="minorHAnsi" w:hAnsiTheme="minorHAnsi" w:cs="Latha"/>
            <w:b w:val="0"/>
            <w:sz w:val="24"/>
            <w:szCs w:val="24"/>
            <w:lang w:bidi="ta-IN"/>
          </w:rPr>
          <w:delText xml:space="preserve"> </w:delText>
        </w:r>
        <w:r w:rsidR="001C5453" w:rsidRPr="00B34519" w:rsidDel="0035625B">
          <w:rPr>
            <w:rFonts w:asciiTheme="minorHAnsi" w:hAnsiTheme="minorHAnsi" w:cs="Latha"/>
            <w:b w:val="0"/>
            <w:sz w:val="20"/>
            <w:lang w:bidi="ta-IN"/>
          </w:rPr>
          <w:sym w:font="Wingdings" w:char="F0AA"/>
        </w:r>
      </w:del>
    </w:p>
    <w:p w:rsidR="00194B6D" w:rsidRPr="00B34519" w:rsidRDefault="008C4FB8" w:rsidP="00F30CB4">
      <w:pPr>
        <w:spacing w:after="0"/>
      </w:pPr>
    </w:p>
    <w:p w:rsidR="003F3A84" w:rsidRPr="00B34519" w:rsidRDefault="003F3A84" w:rsidP="00F30CB4">
      <w:pPr>
        <w:spacing w:after="0"/>
        <w:rPr>
          <w:b/>
          <w:u w:val="single"/>
        </w:rPr>
      </w:pPr>
      <w:r w:rsidRPr="00B34519">
        <w:rPr>
          <w:b/>
          <w:u w:val="single"/>
        </w:rPr>
        <w:t>Summary of qualifications</w:t>
      </w:r>
    </w:p>
    <w:p w:rsidR="003F3A84" w:rsidRPr="00B34519" w:rsidRDefault="003F3A84" w:rsidP="00F30CB4">
      <w:pPr>
        <w:pStyle w:val="ListParagraph"/>
        <w:numPr>
          <w:ilvl w:val="0"/>
          <w:numId w:val="1"/>
        </w:numPr>
        <w:spacing w:after="0"/>
      </w:pPr>
      <w:commentRangeStart w:id="2"/>
      <w:del w:id="3" w:author="Ben" w:date="2009-12-08T11:40:00Z">
        <w:r w:rsidRPr="00B34519" w:rsidDel="0035625B">
          <w:delText>Strong b</w:delText>
        </w:r>
      </w:del>
      <w:del w:id="4" w:author="Ben" w:date="2009-12-08T11:41:00Z">
        <w:r w:rsidRPr="00B34519" w:rsidDel="0035625B">
          <w:delText>ackground in re</w:delText>
        </w:r>
        <w:r w:rsidR="00877A0E" w:rsidRPr="00B34519" w:rsidDel="0035625B">
          <w:delText xml:space="preserve">search and </w:delText>
        </w:r>
        <w:r w:rsidR="008C2D62" w:rsidRPr="00B34519" w:rsidDel="0035625B">
          <w:delText>biological sciences</w:delText>
        </w:r>
        <w:r w:rsidR="002866CD" w:rsidRPr="00B34519" w:rsidDel="0035625B">
          <w:delText xml:space="preserve"> through e</w:delText>
        </w:r>
      </w:del>
      <w:ins w:id="5" w:author="Ben" w:date="2009-12-08T11:41:00Z">
        <w:r w:rsidR="0035625B">
          <w:t>E</w:t>
        </w:r>
      </w:ins>
      <w:r w:rsidR="002866CD" w:rsidRPr="00B34519">
        <w:t>mplo</w:t>
      </w:r>
      <w:r w:rsidR="0097098A" w:rsidRPr="00B34519">
        <w:t>yment, education, and volunteering</w:t>
      </w:r>
      <w:ins w:id="6" w:author="Ben" w:date="2009-12-08T11:41:00Z">
        <w:r w:rsidR="0035625B">
          <w:t xml:space="preserve"> experience </w:t>
        </w:r>
        <w:r w:rsidR="0035625B" w:rsidRPr="00B34519">
          <w:t>in research and biological sciences</w:t>
        </w:r>
      </w:ins>
      <w:commentRangeEnd w:id="2"/>
      <w:ins w:id="7" w:author="Ben" w:date="2009-12-08T11:52:00Z">
        <w:r w:rsidR="004736DF">
          <w:rPr>
            <w:rStyle w:val="CommentReference"/>
          </w:rPr>
          <w:commentReference w:id="2"/>
        </w:r>
      </w:ins>
    </w:p>
    <w:p w:rsidR="002866CD" w:rsidRPr="00B34519" w:rsidDel="0035625B" w:rsidRDefault="003F3A84" w:rsidP="00F30CB4">
      <w:pPr>
        <w:pStyle w:val="ListParagraph"/>
        <w:numPr>
          <w:ilvl w:val="0"/>
          <w:numId w:val="1"/>
        </w:numPr>
        <w:spacing w:after="0"/>
        <w:rPr>
          <w:del w:id="8" w:author="Ben" w:date="2009-12-08T11:42:00Z"/>
        </w:rPr>
      </w:pPr>
      <w:r w:rsidRPr="00B34519">
        <w:t xml:space="preserve">Educational </w:t>
      </w:r>
      <w:r w:rsidR="000B1BD8" w:rsidRPr="00B34519">
        <w:t xml:space="preserve">work with </w:t>
      </w:r>
      <w:r w:rsidR="008C2D62" w:rsidRPr="00B34519">
        <w:t xml:space="preserve">children, </w:t>
      </w:r>
      <w:r w:rsidR="000B1BD8" w:rsidRPr="00B34519">
        <w:t>teens,</w:t>
      </w:r>
      <w:r w:rsidR="008C2D62" w:rsidRPr="00B34519">
        <w:t xml:space="preserve"> </w:t>
      </w:r>
      <w:r w:rsidR="000B1BD8" w:rsidRPr="00B34519">
        <w:t xml:space="preserve">and </w:t>
      </w:r>
      <w:proofErr w:type="spellStart"/>
      <w:r w:rsidR="000B1BD8" w:rsidRPr="00B34519">
        <w:t>adults</w:t>
      </w:r>
      <w:del w:id="9" w:author="Ben" w:date="2009-12-08T11:42:00Z">
        <w:r w:rsidR="002866CD" w:rsidRPr="00B34519" w:rsidDel="0035625B">
          <w:delText xml:space="preserve"> both in</w:delText>
        </w:r>
        <w:r w:rsidR="000B0981" w:rsidDel="0035625B">
          <w:delText>side and outside</w:delText>
        </w:r>
        <w:r w:rsidR="002866CD" w:rsidRPr="00B34519" w:rsidDel="0035625B">
          <w:delText xml:space="preserve"> the classroom </w:delText>
        </w:r>
        <w:r w:rsidR="000B0981" w:rsidDel="0035625B">
          <w:delText xml:space="preserve"> </w:delText>
        </w:r>
      </w:del>
    </w:p>
    <w:p w:rsidR="003F3A84" w:rsidRPr="00B34519" w:rsidRDefault="003F3A84" w:rsidP="00F30CB4">
      <w:pPr>
        <w:pStyle w:val="ListParagraph"/>
        <w:numPr>
          <w:ilvl w:val="0"/>
          <w:numId w:val="1"/>
        </w:numPr>
        <w:spacing w:after="0"/>
      </w:pPr>
      <w:commentRangeStart w:id="10"/>
      <w:r w:rsidRPr="00B34519">
        <w:t>Broadcast</w:t>
      </w:r>
      <w:proofErr w:type="spellEnd"/>
      <w:r w:rsidRPr="00B34519">
        <w:t xml:space="preserve"> radio </w:t>
      </w:r>
      <w:del w:id="11" w:author="Ben" w:date="2009-12-08T11:42:00Z">
        <w:r w:rsidRPr="00B34519" w:rsidDel="0035625B">
          <w:delText>involvement</w:delText>
        </w:r>
        <w:r w:rsidR="002866CD" w:rsidRPr="00B34519" w:rsidDel="0035625B">
          <w:delText xml:space="preserve"> </w:delText>
        </w:r>
      </w:del>
      <w:ins w:id="12" w:author="Ben" w:date="2009-12-08T11:42:00Z">
        <w:r w:rsidR="0035625B">
          <w:t xml:space="preserve">production, </w:t>
        </w:r>
      </w:ins>
      <w:ins w:id="13" w:author="Ben" w:date="2009-12-08T11:51:00Z">
        <w:r w:rsidR="004736DF">
          <w:t xml:space="preserve">management, and </w:t>
        </w:r>
        <w:proofErr w:type="spellStart"/>
        <w:r w:rsidR="004736DF">
          <w:t>dj</w:t>
        </w:r>
        <w:proofErr w:type="spellEnd"/>
        <w:r w:rsidR="004736DF">
          <w:t xml:space="preserve"> experience</w:t>
        </w:r>
      </w:ins>
      <w:ins w:id="14" w:author="Ben" w:date="2009-12-08T11:42:00Z">
        <w:r w:rsidR="0035625B" w:rsidRPr="00B34519">
          <w:t xml:space="preserve"> </w:t>
        </w:r>
      </w:ins>
      <w:r w:rsidR="002866CD" w:rsidRPr="00B34519">
        <w:t>in the United Sta</w:t>
      </w:r>
      <w:r w:rsidR="0097098A" w:rsidRPr="00B34519">
        <w:t xml:space="preserve">tes and South Africa </w:t>
      </w:r>
      <w:commentRangeEnd w:id="10"/>
      <w:r w:rsidR="004736DF">
        <w:rPr>
          <w:rStyle w:val="CommentReference"/>
        </w:rPr>
        <w:commentReference w:id="10"/>
      </w:r>
    </w:p>
    <w:p w:rsidR="004736DF" w:rsidRDefault="003F3A84" w:rsidP="00F30CB4">
      <w:pPr>
        <w:pStyle w:val="ListParagraph"/>
        <w:numPr>
          <w:ilvl w:val="0"/>
          <w:numId w:val="1"/>
        </w:numPr>
        <w:spacing w:after="0"/>
        <w:rPr>
          <w:ins w:id="15" w:author="Ben" w:date="2009-12-08T11:55:00Z"/>
        </w:rPr>
      </w:pPr>
      <w:commentRangeStart w:id="16"/>
      <w:del w:id="17" w:author="Ben" w:date="2009-12-08T11:55:00Z">
        <w:r w:rsidRPr="00B34519" w:rsidDel="004736DF">
          <w:delText xml:space="preserve">Extensive </w:delText>
        </w:r>
      </w:del>
      <w:commentRangeEnd w:id="16"/>
      <w:r w:rsidR="004736DF">
        <w:rPr>
          <w:rStyle w:val="CommentReference"/>
        </w:rPr>
        <w:commentReference w:id="16"/>
      </w:r>
      <w:r w:rsidRPr="00B34519">
        <w:t>international travels</w:t>
      </w:r>
      <w:r w:rsidR="00877A0E" w:rsidRPr="00B34519">
        <w:t xml:space="preserve"> in</w:t>
      </w:r>
      <w:r w:rsidRPr="00B34519">
        <w:t xml:space="preserve"> </w:t>
      </w:r>
      <w:r w:rsidR="0025329A" w:rsidRPr="00B34519">
        <w:t xml:space="preserve">14 countries </w:t>
      </w:r>
      <w:r w:rsidRPr="00B34519">
        <w:t>since 1998</w:t>
      </w:r>
      <w:r w:rsidR="002866CD" w:rsidRPr="00B34519">
        <w:t xml:space="preserve"> as a </w:t>
      </w:r>
      <w:del w:id="18" w:author="Ben" w:date="2009-12-08T11:55:00Z">
        <w:r w:rsidR="002866CD" w:rsidRPr="00B34519" w:rsidDel="004736DF">
          <w:delText xml:space="preserve">tourist, </w:delText>
        </w:r>
      </w:del>
      <w:r w:rsidR="002866CD" w:rsidRPr="00B34519">
        <w:t xml:space="preserve">student, </w:t>
      </w:r>
      <w:ins w:id="19" w:author="Ben" w:date="2009-12-08T11:55:00Z">
        <w:r w:rsidR="004736DF" w:rsidRPr="00B34519">
          <w:t xml:space="preserve">tourist, </w:t>
        </w:r>
      </w:ins>
      <w:r w:rsidR="002866CD" w:rsidRPr="00B34519">
        <w:t xml:space="preserve">and Rotary International </w:t>
      </w:r>
      <w:r w:rsidR="00B34519" w:rsidRPr="00B34519">
        <w:t>Ambassador</w:t>
      </w:r>
      <w:r w:rsidR="002866CD" w:rsidRPr="00B34519">
        <w:t xml:space="preserve"> of Peace and Goodwill</w:t>
      </w:r>
      <w:del w:id="20" w:author="Ben" w:date="2009-12-08T11:55:00Z">
        <w:r w:rsidR="00D67EEA" w:rsidRPr="00B34519" w:rsidDel="004736DF">
          <w:delText>;</w:delText>
        </w:r>
        <w:r w:rsidRPr="00B34519" w:rsidDel="004736DF">
          <w:delText xml:space="preserve"> </w:delText>
        </w:r>
      </w:del>
    </w:p>
    <w:p w:rsidR="003F3A84" w:rsidRPr="00B34519" w:rsidRDefault="004736DF" w:rsidP="00F30CB4">
      <w:pPr>
        <w:pStyle w:val="ListParagraph"/>
        <w:numPr>
          <w:ilvl w:val="0"/>
          <w:numId w:val="1"/>
        </w:numPr>
        <w:spacing w:after="0"/>
      </w:pPr>
      <w:ins w:id="21" w:author="Ben" w:date="2009-12-08T11:55:00Z">
        <w:r>
          <w:t>A</w:t>
        </w:r>
      </w:ins>
      <w:del w:id="22" w:author="Ben" w:date="2009-12-08T11:55:00Z">
        <w:r w:rsidR="003F3A84" w:rsidRPr="00B34519" w:rsidDel="004736DF">
          <w:delText>a</w:delText>
        </w:r>
      </w:del>
      <w:r w:rsidR="003F3A84" w:rsidRPr="00B34519">
        <w:t xml:space="preserve">ptitude in </w:t>
      </w:r>
      <w:r w:rsidR="0025329A" w:rsidRPr="00B34519">
        <w:t>French, Spanish, Portuguese, Afrikaans, and Zulu</w:t>
      </w:r>
    </w:p>
    <w:p w:rsidR="00F30CB4" w:rsidRPr="00B34519" w:rsidRDefault="00F30CB4" w:rsidP="00F30CB4">
      <w:pPr>
        <w:spacing w:after="0"/>
      </w:pPr>
    </w:p>
    <w:p w:rsidR="00F30CB4" w:rsidRPr="00B34519" w:rsidRDefault="00F30CB4" w:rsidP="00F30CB4">
      <w:pPr>
        <w:spacing w:after="0"/>
        <w:rPr>
          <w:b/>
          <w:u w:val="single"/>
        </w:rPr>
      </w:pPr>
      <w:r w:rsidRPr="00B34519">
        <w:rPr>
          <w:b/>
          <w:u w:val="single"/>
        </w:rPr>
        <w:t>Education</w:t>
      </w:r>
    </w:p>
    <w:p w:rsidR="00893514" w:rsidRPr="00B34519" w:rsidRDefault="00893514" w:rsidP="00F30CB4">
      <w:pPr>
        <w:spacing w:after="0"/>
        <w:rPr>
          <w:b/>
          <w:u w:val="single"/>
        </w:rPr>
      </w:pPr>
    </w:p>
    <w:p w:rsidR="001C5453" w:rsidRPr="00B34519" w:rsidRDefault="00221914" w:rsidP="001C5453">
      <w:pPr>
        <w:spacing w:after="0"/>
        <w:rPr>
          <w:i/>
        </w:rPr>
      </w:pPr>
      <w:r w:rsidRPr="00B34519">
        <w:rPr>
          <w:b/>
        </w:rPr>
        <w:t>1999-2003</w:t>
      </w:r>
      <w:r w:rsidR="001C5453" w:rsidRPr="00B34519">
        <w:rPr>
          <w:b/>
        </w:rPr>
        <w:tab/>
      </w:r>
      <w:r w:rsidR="001C5453" w:rsidRPr="00B34519">
        <w:rPr>
          <w:i/>
        </w:rPr>
        <w:t>University</w:t>
      </w:r>
      <w:r w:rsidR="00050079">
        <w:rPr>
          <w:i/>
        </w:rPr>
        <w:t xml:space="preserve"> of Illinois, Urbana-Champaign, IL </w:t>
      </w:r>
      <w:r w:rsidR="001C5453" w:rsidRPr="00B34519">
        <w:rPr>
          <w:i/>
        </w:rPr>
        <w:t>USA</w:t>
      </w:r>
    </w:p>
    <w:p w:rsidR="001C5453" w:rsidRPr="00B34519" w:rsidRDefault="001C5453" w:rsidP="001C5453">
      <w:pPr>
        <w:spacing w:after="0"/>
      </w:pPr>
      <w:r w:rsidRPr="00B34519">
        <w:tab/>
      </w:r>
      <w:r w:rsidR="00221914" w:rsidRPr="00B34519">
        <w:tab/>
      </w:r>
      <w:r w:rsidRPr="00B34519">
        <w:t xml:space="preserve">Bachelor’s of Science in Animal Sciences/Pre-Veterinary </w:t>
      </w:r>
      <w:r w:rsidR="00221914" w:rsidRPr="00B34519">
        <w:t xml:space="preserve"> </w:t>
      </w:r>
    </w:p>
    <w:p w:rsidR="001C5453" w:rsidRPr="00B34519" w:rsidRDefault="001C5453" w:rsidP="001C5453">
      <w:pPr>
        <w:spacing w:after="0"/>
      </w:pPr>
      <w:r w:rsidRPr="00B34519">
        <w:tab/>
      </w:r>
      <w:r w:rsidR="00221914" w:rsidRPr="00B34519">
        <w:tab/>
      </w:r>
      <w:r w:rsidRPr="00B34519">
        <w:t>GPA: 3.79 out of 4.0</w:t>
      </w:r>
    </w:p>
    <w:p w:rsidR="001C5453" w:rsidRPr="00B34519" w:rsidRDefault="001C5453" w:rsidP="001C5453">
      <w:pPr>
        <w:spacing w:after="0"/>
      </w:pPr>
    </w:p>
    <w:p w:rsidR="001C5453" w:rsidRPr="00B34519" w:rsidRDefault="00221914" w:rsidP="001C5453">
      <w:pPr>
        <w:spacing w:after="0"/>
        <w:rPr>
          <w:b/>
        </w:rPr>
      </w:pPr>
      <w:r w:rsidRPr="00B34519">
        <w:rPr>
          <w:b/>
        </w:rPr>
        <w:t>2007-2008</w:t>
      </w:r>
      <w:r w:rsidR="001C5453" w:rsidRPr="00B34519">
        <w:tab/>
      </w:r>
      <w:r w:rsidR="001C5453" w:rsidRPr="00B34519">
        <w:rPr>
          <w:i/>
        </w:rPr>
        <w:t>University of Pretoria</w:t>
      </w:r>
      <w:r w:rsidR="00050079">
        <w:rPr>
          <w:i/>
        </w:rPr>
        <w:t>, Pretoria, South Africa</w:t>
      </w:r>
    </w:p>
    <w:p w:rsidR="001C5453" w:rsidRPr="00B34519" w:rsidRDefault="001C5453" w:rsidP="001C5453">
      <w:pPr>
        <w:spacing w:after="0"/>
      </w:pPr>
      <w:r w:rsidRPr="00B34519">
        <w:tab/>
      </w:r>
      <w:r w:rsidR="00221914" w:rsidRPr="00B34519">
        <w:tab/>
      </w:r>
      <w:r w:rsidRPr="00B34519">
        <w:t xml:space="preserve">BVSc (veterinary science) </w:t>
      </w:r>
      <w:r w:rsidR="00221914" w:rsidRPr="00B34519">
        <w:t>in progress</w:t>
      </w:r>
      <w:r w:rsidRPr="00B34519">
        <w:t xml:space="preserve"> </w:t>
      </w:r>
      <w:r w:rsidR="00221914" w:rsidRPr="00B34519">
        <w:t xml:space="preserve"> </w:t>
      </w:r>
      <w:r w:rsidRPr="00B34519">
        <w:t xml:space="preserve">  </w:t>
      </w:r>
    </w:p>
    <w:p w:rsidR="001C5453" w:rsidRPr="00B34519" w:rsidRDefault="00221914" w:rsidP="001C5453">
      <w:pPr>
        <w:spacing w:after="0"/>
      </w:pPr>
      <w:r w:rsidRPr="00B34519">
        <w:tab/>
      </w:r>
      <w:r w:rsidRPr="00B34519">
        <w:tab/>
        <w:t>6 distinctions in 2 years of study</w:t>
      </w:r>
    </w:p>
    <w:p w:rsidR="00893514" w:rsidRPr="00B34519" w:rsidRDefault="00893514" w:rsidP="001C5453">
      <w:pPr>
        <w:spacing w:after="0"/>
      </w:pPr>
    </w:p>
    <w:p w:rsidR="001C5453" w:rsidRPr="00B34519" w:rsidRDefault="001C5453" w:rsidP="001C5453">
      <w:pPr>
        <w:spacing w:after="0"/>
      </w:pPr>
      <w:commentRangeStart w:id="23"/>
      <w:r w:rsidRPr="00B34519">
        <w:rPr>
          <w:b/>
        </w:rPr>
        <w:t>Honors</w:t>
      </w:r>
      <w:r w:rsidR="00877A0E" w:rsidRPr="00B34519">
        <w:t xml:space="preserve">: </w:t>
      </w:r>
      <w:r w:rsidR="00877A0E" w:rsidRPr="00B34519">
        <w:tab/>
      </w:r>
      <w:r w:rsidRPr="00B34519">
        <w:t xml:space="preserve">Rotary International Multi-year Ambassadorial Scholar </w:t>
      </w:r>
      <w:r w:rsidR="00221914" w:rsidRPr="00B34519">
        <w:t xml:space="preserve"> </w:t>
      </w:r>
      <w:r w:rsidRPr="00B34519">
        <w:t xml:space="preserve"> </w:t>
      </w:r>
    </w:p>
    <w:p w:rsidR="001C5453" w:rsidRPr="00B34519" w:rsidRDefault="001C5453" w:rsidP="001C5453">
      <w:pPr>
        <w:spacing w:after="0"/>
      </w:pPr>
      <w:r w:rsidRPr="00B34519">
        <w:tab/>
      </w:r>
      <w:r w:rsidR="00877A0E" w:rsidRPr="00B34519">
        <w:tab/>
      </w:r>
      <w:r w:rsidRPr="00B34519">
        <w:t>Dean’s List, University of Illinois (9 out of 9 semesters)</w:t>
      </w:r>
    </w:p>
    <w:p w:rsidR="001C5453" w:rsidRPr="00B34519" w:rsidRDefault="001C5453" w:rsidP="001C5453">
      <w:pPr>
        <w:spacing w:after="0"/>
      </w:pPr>
      <w:r w:rsidRPr="00B34519">
        <w:tab/>
      </w:r>
      <w:r w:rsidR="00877A0E" w:rsidRPr="00B34519">
        <w:tab/>
      </w:r>
      <w:r w:rsidRPr="00B34519">
        <w:t>James Scholar, University of Illinois</w:t>
      </w:r>
    </w:p>
    <w:p w:rsidR="001C5453" w:rsidRPr="00B34519" w:rsidRDefault="001C5453" w:rsidP="001C5453">
      <w:pPr>
        <w:spacing w:after="0"/>
      </w:pPr>
      <w:r w:rsidRPr="00B34519">
        <w:tab/>
      </w:r>
      <w:r w:rsidR="00877A0E" w:rsidRPr="00B34519">
        <w:tab/>
      </w:r>
      <w:r w:rsidRPr="00B34519">
        <w:t>Jonathon Baldwin Turner Scholar, University of Illinois</w:t>
      </w:r>
    </w:p>
    <w:p w:rsidR="001C5453" w:rsidRPr="00B34519" w:rsidRDefault="001C5453" w:rsidP="001C5453">
      <w:pPr>
        <w:spacing w:after="0"/>
      </w:pPr>
      <w:r w:rsidRPr="00B34519">
        <w:tab/>
      </w:r>
      <w:r w:rsidR="00877A0E" w:rsidRPr="00B34519">
        <w:tab/>
      </w:r>
      <w:r w:rsidRPr="00B34519">
        <w:t>Chancellor’s Scholar, University of Illinois</w:t>
      </w:r>
    </w:p>
    <w:p w:rsidR="001C5453" w:rsidRPr="00B34519" w:rsidRDefault="001C5453" w:rsidP="001C5453">
      <w:pPr>
        <w:spacing w:after="0"/>
        <w:rPr>
          <w:lang w:val="sv-SE"/>
        </w:rPr>
      </w:pPr>
      <w:r w:rsidRPr="00B34519">
        <w:tab/>
      </w:r>
      <w:r w:rsidR="00877A0E" w:rsidRPr="00B34519">
        <w:tab/>
      </w:r>
      <w:r w:rsidRPr="00B34519">
        <w:rPr>
          <w:lang w:val="sv-SE"/>
        </w:rPr>
        <w:t>Alpha Lambda Delta and Phi Eta Sigma Honor Society</w:t>
      </w:r>
    </w:p>
    <w:commentRangeEnd w:id="23"/>
    <w:p w:rsidR="001C5453" w:rsidRPr="00B34519" w:rsidRDefault="004736DF" w:rsidP="001C5453">
      <w:pPr>
        <w:spacing w:after="0"/>
      </w:pPr>
      <w:r>
        <w:rPr>
          <w:rStyle w:val="CommentReference"/>
        </w:rPr>
        <w:commentReference w:id="23"/>
      </w:r>
      <w:r w:rsidR="001C5453" w:rsidRPr="00B34519">
        <w:rPr>
          <w:lang w:val="sv-SE"/>
        </w:rPr>
        <w:tab/>
      </w:r>
      <w:r w:rsidR="001C5453" w:rsidRPr="00B34519">
        <w:rPr>
          <w:lang w:val="sv-SE"/>
        </w:rPr>
        <w:tab/>
      </w:r>
    </w:p>
    <w:p w:rsidR="00B20486" w:rsidRPr="00B34519" w:rsidRDefault="00B20486" w:rsidP="00F30CB4">
      <w:pPr>
        <w:spacing w:after="0"/>
        <w:rPr>
          <w:b/>
          <w:u w:val="single"/>
        </w:rPr>
      </w:pPr>
      <w:r w:rsidRPr="00B34519">
        <w:rPr>
          <w:b/>
          <w:u w:val="single"/>
        </w:rPr>
        <w:t>Relevant work experience</w:t>
      </w:r>
    </w:p>
    <w:p w:rsidR="00893514" w:rsidRPr="00B34519" w:rsidRDefault="00893514" w:rsidP="00F30CB4">
      <w:pPr>
        <w:spacing w:after="0"/>
        <w:rPr>
          <w:b/>
          <w:u w:val="single"/>
        </w:rPr>
      </w:pPr>
    </w:p>
    <w:p w:rsidR="00D67EEA" w:rsidRPr="00B34519" w:rsidRDefault="00B20486" w:rsidP="00F30CB4">
      <w:pPr>
        <w:spacing w:after="0"/>
        <w:rPr>
          <w:i/>
          <w:szCs w:val="24"/>
        </w:rPr>
      </w:pPr>
      <w:r w:rsidRPr="00B34519">
        <w:rPr>
          <w:b/>
        </w:rPr>
        <w:t>2009</w:t>
      </w:r>
      <w:r w:rsidRPr="00B34519">
        <w:rPr>
          <w:b/>
        </w:rPr>
        <w:tab/>
      </w:r>
      <w:r w:rsidRPr="00B34519">
        <w:rPr>
          <w:b/>
        </w:rPr>
        <w:tab/>
      </w:r>
      <w:r w:rsidRPr="00B34519">
        <w:rPr>
          <w:i/>
          <w:szCs w:val="24"/>
        </w:rPr>
        <w:t xml:space="preserve">Waukegan Public Schools, Waukegan, IL USA </w:t>
      </w:r>
    </w:p>
    <w:p w:rsidR="00B20486" w:rsidRPr="00B34519" w:rsidRDefault="00B20486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Substitute Teacher</w:t>
      </w:r>
    </w:p>
    <w:p w:rsidR="00B20486" w:rsidRPr="00B34519" w:rsidRDefault="00B20486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Duties:</w:t>
      </w:r>
      <w:r w:rsidRPr="00B34519">
        <w:rPr>
          <w:szCs w:val="24"/>
        </w:rPr>
        <w:t xml:space="preserve"> </w:t>
      </w:r>
      <w:commentRangeStart w:id="24"/>
      <w:del w:id="25" w:author="Ben" w:date="2009-12-08T11:58:00Z">
        <w:r w:rsidRPr="00B34519" w:rsidDel="004736DF">
          <w:rPr>
            <w:szCs w:val="24"/>
          </w:rPr>
          <w:delText>Filling in for permanent teachers in their absence</w:delText>
        </w:r>
        <w:r w:rsidR="000B0981" w:rsidDel="004736DF">
          <w:rPr>
            <w:szCs w:val="24"/>
          </w:rPr>
          <w:delText xml:space="preserve">; </w:delText>
        </w:r>
      </w:del>
      <w:commentRangeEnd w:id="24"/>
      <w:r w:rsidR="004736DF">
        <w:rPr>
          <w:rStyle w:val="CommentReference"/>
        </w:rPr>
        <w:commentReference w:id="24"/>
      </w:r>
      <w:r w:rsidR="000B0981">
        <w:rPr>
          <w:szCs w:val="24"/>
        </w:rPr>
        <w:t>working</w:t>
      </w:r>
      <w:r w:rsidRPr="00B34519">
        <w:rPr>
          <w:szCs w:val="24"/>
        </w:rPr>
        <w:t xml:space="preserve"> primarily </w:t>
      </w:r>
      <w:r w:rsidR="007D7470" w:rsidRPr="00B34519">
        <w:rPr>
          <w:szCs w:val="24"/>
        </w:rPr>
        <w:t>with</w:t>
      </w:r>
      <w:r w:rsidRPr="00B34519">
        <w:rPr>
          <w:szCs w:val="24"/>
        </w:rPr>
        <w:t xml:space="preserve"> older students (12-18 yr olds); improvising lesson plans and classroom </w:t>
      </w:r>
      <w:commentRangeStart w:id="26"/>
      <w:r w:rsidRPr="00B34519">
        <w:rPr>
          <w:szCs w:val="24"/>
        </w:rPr>
        <w:t>activities</w:t>
      </w:r>
      <w:commentRangeEnd w:id="26"/>
      <w:r w:rsidR="004736DF">
        <w:rPr>
          <w:rStyle w:val="CommentReference"/>
        </w:rPr>
        <w:commentReference w:id="26"/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D67EEA" w:rsidRPr="00B34519" w:rsidRDefault="00D67EEA" w:rsidP="00F30CB4">
      <w:pPr>
        <w:spacing w:after="0"/>
        <w:ind w:left="1440"/>
        <w:rPr>
          <w:i/>
          <w:szCs w:val="24"/>
        </w:rPr>
      </w:pPr>
      <w:r w:rsidRPr="00B34519">
        <w:rPr>
          <w:i/>
          <w:szCs w:val="24"/>
        </w:rPr>
        <w:t>A-Abbott Driving School, Waukegan, IL USA</w:t>
      </w:r>
    </w:p>
    <w:p w:rsidR="00D67EEA" w:rsidRPr="00B34519" w:rsidRDefault="00D67EEA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Drivers Education instructor</w:t>
      </w:r>
    </w:p>
    <w:p w:rsidR="00D67EEA" w:rsidRDefault="00D67EEA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Duties:</w:t>
      </w:r>
      <w:r w:rsidRPr="00B34519">
        <w:rPr>
          <w:szCs w:val="24"/>
        </w:rPr>
        <w:t xml:space="preserve"> Preparing lesson plans; classroom instruction</w:t>
      </w:r>
      <w:r w:rsidR="00AD215C" w:rsidRPr="00B34519">
        <w:rPr>
          <w:szCs w:val="24"/>
        </w:rPr>
        <w:t xml:space="preserve"> for teens</w:t>
      </w:r>
      <w:r w:rsidRPr="00B34519">
        <w:rPr>
          <w:szCs w:val="24"/>
        </w:rPr>
        <w:t xml:space="preserve">; behind-the-wheel instruction for adults and </w:t>
      </w:r>
      <w:r w:rsidR="00AD215C" w:rsidRPr="00B34519">
        <w:rPr>
          <w:szCs w:val="24"/>
        </w:rPr>
        <w:t>teens</w:t>
      </w:r>
    </w:p>
    <w:p w:rsidR="000B0981" w:rsidRDefault="000B0981" w:rsidP="00F30CB4">
      <w:pPr>
        <w:spacing w:after="0"/>
        <w:ind w:left="1440"/>
        <w:rPr>
          <w:szCs w:val="24"/>
        </w:rPr>
      </w:pPr>
    </w:p>
    <w:p w:rsidR="005F6A81" w:rsidRPr="00B34519" w:rsidRDefault="005F6A81" w:rsidP="00F30CB4">
      <w:pPr>
        <w:spacing w:after="0"/>
        <w:rPr>
          <w:i/>
          <w:szCs w:val="24"/>
        </w:rPr>
      </w:pPr>
      <w:r w:rsidRPr="00B34519">
        <w:rPr>
          <w:b/>
          <w:szCs w:val="24"/>
        </w:rPr>
        <w:t>2001-2006</w:t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 xml:space="preserve">University of Illinois, Champaign, IL </w:t>
      </w:r>
      <w:r w:rsidR="00050079">
        <w:rPr>
          <w:i/>
          <w:szCs w:val="24"/>
        </w:rPr>
        <w:t>USA</w:t>
      </w:r>
    </w:p>
    <w:p w:rsidR="00F65746" w:rsidRPr="00B34519" w:rsidRDefault="005F6A81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="00F65746" w:rsidRPr="00B34519">
        <w:rPr>
          <w:szCs w:val="24"/>
          <w:u w:val="single"/>
        </w:rPr>
        <w:t>Position</w:t>
      </w:r>
      <w:r w:rsidR="00F65746" w:rsidRPr="00B34519">
        <w:rPr>
          <w:szCs w:val="24"/>
        </w:rPr>
        <w:t>: Field supervisor at Survey Research Laboratory (2001-2006)</w:t>
      </w:r>
    </w:p>
    <w:p w:rsidR="00F65746" w:rsidRPr="00B34519" w:rsidRDefault="00F65746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Duties:</w:t>
      </w:r>
      <w:r w:rsidRPr="00B34519">
        <w:rPr>
          <w:szCs w:val="24"/>
        </w:rPr>
        <w:t xml:space="preserve"> </w:t>
      </w:r>
      <w:commentRangeStart w:id="27"/>
      <w:r w:rsidRPr="00B34519">
        <w:rPr>
          <w:szCs w:val="24"/>
        </w:rPr>
        <w:t xml:space="preserve">Oversight of </w:t>
      </w:r>
      <w:commentRangeStart w:id="28"/>
      <w:r w:rsidR="00FB574B" w:rsidRPr="00B34519">
        <w:rPr>
          <w:szCs w:val="24"/>
        </w:rPr>
        <w:t>10</w:t>
      </w:r>
      <w:commentRangeEnd w:id="28"/>
      <w:r w:rsidR="004736DF">
        <w:rPr>
          <w:rStyle w:val="CommentReference"/>
        </w:rPr>
        <w:commentReference w:id="28"/>
      </w:r>
      <w:r w:rsidR="00FB574B" w:rsidRPr="00B34519">
        <w:rPr>
          <w:szCs w:val="24"/>
        </w:rPr>
        <w:t xml:space="preserve">+ employees in a </w:t>
      </w:r>
      <w:r w:rsidRPr="00B34519">
        <w:rPr>
          <w:szCs w:val="24"/>
        </w:rPr>
        <w:t xml:space="preserve">social research phone center; conducting phone surveys; monitoring interviews for quality control; refusal conversion; training new </w:t>
      </w:r>
      <w:r w:rsidRPr="00B34519">
        <w:rPr>
          <w:szCs w:val="24"/>
        </w:rPr>
        <w:lastRenderedPageBreak/>
        <w:t>employees on interviewing techniques; payroll calculation and recordkeeping; hiring</w:t>
      </w:r>
      <w:r w:rsidR="000B1BD8" w:rsidRPr="00B34519">
        <w:rPr>
          <w:szCs w:val="24"/>
        </w:rPr>
        <w:t xml:space="preserve">; </w:t>
      </w:r>
      <w:commentRangeEnd w:id="27"/>
      <w:r w:rsidR="00C70DFD">
        <w:rPr>
          <w:rStyle w:val="CommentReference"/>
        </w:rPr>
        <w:commentReference w:id="27"/>
      </w:r>
      <w:commentRangeStart w:id="29"/>
      <w:r w:rsidR="000B1BD8" w:rsidRPr="00B34519">
        <w:rPr>
          <w:szCs w:val="24"/>
        </w:rPr>
        <w:t>providing feedback and ideas to improve collection techniques</w:t>
      </w:r>
      <w:commentRangeEnd w:id="29"/>
      <w:r w:rsidR="00C70DFD">
        <w:rPr>
          <w:rStyle w:val="CommentReference"/>
        </w:rPr>
        <w:commentReference w:id="29"/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AD215C" w:rsidRPr="00B34519" w:rsidRDefault="00AD215C" w:rsidP="00F30CB4">
      <w:pPr>
        <w:spacing w:after="0"/>
        <w:ind w:left="720" w:firstLine="720"/>
        <w:rPr>
          <w:szCs w:val="24"/>
        </w:rPr>
      </w:pP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Research Assistant/Lab Manager at Illinois Natural History Survey (2003-2006)</w:t>
      </w:r>
    </w:p>
    <w:p w:rsidR="00AD215C" w:rsidRPr="00B34519" w:rsidRDefault="00AD215C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Duties:</w:t>
      </w:r>
      <w:r w:rsidRPr="00B34519">
        <w:rPr>
          <w:szCs w:val="24"/>
        </w:rPr>
        <w:t xml:space="preserve"> </w:t>
      </w:r>
      <w:commentRangeStart w:id="30"/>
      <w:r w:rsidRPr="00B34519">
        <w:rPr>
          <w:szCs w:val="24"/>
        </w:rPr>
        <w:t>Oversight</w:t>
      </w:r>
      <w:commentRangeEnd w:id="30"/>
      <w:r w:rsidR="00C70DFD">
        <w:rPr>
          <w:rStyle w:val="CommentReference"/>
        </w:rPr>
        <w:commentReference w:id="30"/>
      </w:r>
      <w:r w:rsidRPr="00B34519">
        <w:rPr>
          <w:szCs w:val="24"/>
        </w:rPr>
        <w:t xml:space="preserve"> of </w:t>
      </w:r>
      <w:proofErr w:type="spellStart"/>
      <w:r w:rsidRPr="00B34519">
        <w:rPr>
          <w:szCs w:val="24"/>
        </w:rPr>
        <w:t>allozyme</w:t>
      </w:r>
      <w:proofErr w:type="spellEnd"/>
      <w:r w:rsidRPr="00B34519">
        <w:rPr>
          <w:szCs w:val="24"/>
        </w:rPr>
        <w:t xml:space="preserve"> laboratory; site manager for 20-pond research facility; field data collection for Illinois Department of Transportation water quality surveys, </w:t>
      </w:r>
      <w:r w:rsidRPr="00B34519">
        <w:rPr>
          <w:i/>
          <w:szCs w:val="24"/>
        </w:rPr>
        <w:t xml:space="preserve">Somatochlora hineana </w:t>
      </w:r>
      <w:r w:rsidRPr="00B34519">
        <w:rPr>
          <w:szCs w:val="24"/>
        </w:rPr>
        <w:t xml:space="preserve">research, and domestic fish conservation genetics studies; </w:t>
      </w:r>
      <w:commentRangeStart w:id="31"/>
      <w:r w:rsidRPr="00B34519">
        <w:rPr>
          <w:szCs w:val="24"/>
        </w:rPr>
        <w:t xml:space="preserve">sample analyzation via protein gel electrophoresis and aquatic invertebrate counts </w:t>
      </w:r>
      <w:commentRangeEnd w:id="31"/>
      <w:r w:rsidR="00C70DFD">
        <w:rPr>
          <w:rStyle w:val="CommentReference"/>
        </w:rPr>
        <w:commentReference w:id="31"/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0B1BD8" w:rsidRPr="00B34519" w:rsidRDefault="000B1BD8" w:rsidP="00F30CB4">
      <w:pPr>
        <w:spacing w:after="0"/>
        <w:ind w:left="1440"/>
        <w:rPr>
          <w:szCs w:val="24"/>
        </w:rPr>
      </w:pPr>
      <w:commentRangeStart w:id="32"/>
      <w:r w:rsidRPr="00B34519">
        <w:rPr>
          <w:szCs w:val="24"/>
          <w:u w:val="single"/>
        </w:rPr>
        <w:t>Position</w:t>
      </w:r>
      <w:r w:rsidR="000B0981">
        <w:rPr>
          <w:szCs w:val="24"/>
        </w:rPr>
        <w:t xml:space="preserve">: Farm hand at </w:t>
      </w:r>
      <w:r w:rsidRPr="00B34519">
        <w:rPr>
          <w:szCs w:val="24"/>
        </w:rPr>
        <w:t>Sheep Research Unit (2001)</w:t>
      </w:r>
    </w:p>
    <w:p w:rsidR="000B1BD8" w:rsidRPr="00B34519" w:rsidRDefault="000B1BD8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Duties:</w:t>
      </w:r>
      <w:r w:rsidRPr="00B34519">
        <w:rPr>
          <w:szCs w:val="24"/>
        </w:rPr>
        <w:t xml:space="preserve"> </w:t>
      </w:r>
      <w:r w:rsidR="00995763" w:rsidRPr="00B34519">
        <w:rPr>
          <w:szCs w:val="24"/>
        </w:rPr>
        <w:t xml:space="preserve">Daily </w:t>
      </w:r>
      <w:r w:rsidRPr="00B34519">
        <w:rPr>
          <w:szCs w:val="24"/>
        </w:rPr>
        <w:t xml:space="preserve">care of </w:t>
      </w:r>
      <w:r w:rsidR="00E875E9" w:rsidRPr="00B34519">
        <w:rPr>
          <w:szCs w:val="24"/>
        </w:rPr>
        <w:t xml:space="preserve">100 ewe research herd including handling, processing, herd health, and feeding; shearing; </w:t>
      </w:r>
      <w:r w:rsidR="00AD215C" w:rsidRPr="00B34519">
        <w:rPr>
          <w:szCs w:val="24"/>
        </w:rPr>
        <w:t>assisting ewes</w:t>
      </w:r>
      <w:r w:rsidR="00E875E9" w:rsidRPr="00B34519">
        <w:rPr>
          <w:szCs w:val="24"/>
        </w:rPr>
        <w:t xml:space="preserve"> during lambing season; light farm maintenance</w:t>
      </w:r>
      <w:r w:rsidR="007E7BD3" w:rsidRPr="00B34519">
        <w:rPr>
          <w:szCs w:val="24"/>
        </w:rPr>
        <w:t xml:space="preserve">; public </w:t>
      </w:r>
      <w:r w:rsidR="00DE377A" w:rsidRPr="00B34519">
        <w:rPr>
          <w:szCs w:val="24"/>
        </w:rPr>
        <w:t>relations</w:t>
      </w:r>
    </w:p>
    <w:p w:rsidR="00AD215C" w:rsidRPr="00B34519" w:rsidRDefault="00AD215C" w:rsidP="00F30CB4">
      <w:pPr>
        <w:spacing w:after="0"/>
        <w:rPr>
          <w:b/>
          <w:szCs w:val="24"/>
        </w:rPr>
      </w:pPr>
    </w:p>
    <w:p w:rsidR="00B75F76" w:rsidRPr="00B34519" w:rsidRDefault="00427964" w:rsidP="00F30CB4">
      <w:pPr>
        <w:spacing w:after="0"/>
        <w:rPr>
          <w:i/>
          <w:szCs w:val="24"/>
        </w:rPr>
      </w:pPr>
      <w:r w:rsidRPr="00B34519">
        <w:rPr>
          <w:b/>
          <w:szCs w:val="24"/>
        </w:rPr>
        <w:t>199</w:t>
      </w:r>
      <w:r w:rsidR="00DE377A" w:rsidRPr="00B34519">
        <w:rPr>
          <w:b/>
          <w:szCs w:val="24"/>
        </w:rPr>
        <w:t>7</w:t>
      </w:r>
      <w:r w:rsidRPr="00B34519">
        <w:rPr>
          <w:b/>
          <w:szCs w:val="24"/>
        </w:rPr>
        <w:t>-</w:t>
      </w:r>
      <w:r w:rsidR="00B75F76" w:rsidRPr="00B34519">
        <w:rPr>
          <w:b/>
          <w:szCs w:val="24"/>
        </w:rPr>
        <w:t>2000</w:t>
      </w:r>
      <w:r w:rsidR="00B75F76" w:rsidRPr="00B34519">
        <w:rPr>
          <w:b/>
          <w:szCs w:val="24"/>
        </w:rPr>
        <w:tab/>
      </w:r>
      <w:r w:rsidR="00B75F76" w:rsidRPr="00B34519">
        <w:rPr>
          <w:i/>
          <w:szCs w:val="24"/>
        </w:rPr>
        <w:t>Girl</w:t>
      </w:r>
      <w:r w:rsidR="00306879" w:rsidRPr="00B34519">
        <w:rPr>
          <w:i/>
          <w:szCs w:val="24"/>
        </w:rPr>
        <w:t xml:space="preserve"> Scout Council of Kenosha County’s Camp Pottawatomie Hills</w:t>
      </w:r>
      <w:r w:rsidR="00B75F76" w:rsidRPr="00B34519">
        <w:rPr>
          <w:i/>
          <w:szCs w:val="24"/>
        </w:rPr>
        <w:t xml:space="preserve">, East Troy, WI </w:t>
      </w:r>
      <w:r w:rsidR="00050079">
        <w:rPr>
          <w:i/>
          <w:szCs w:val="24"/>
        </w:rPr>
        <w:t>USA</w:t>
      </w:r>
    </w:p>
    <w:p w:rsidR="00B75F76" w:rsidRPr="00B34519" w:rsidRDefault="00B75F76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Position:</w:t>
      </w:r>
      <w:r w:rsidRPr="00B34519">
        <w:rPr>
          <w:szCs w:val="24"/>
        </w:rPr>
        <w:t xml:space="preserve"> </w:t>
      </w:r>
      <w:r w:rsidR="00306879" w:rsidRPr="00B34519">
        <w:rPr>
          <w:szCs w:val="24"/>
        </w:rPr>
        <w:t>Arts &amp; Crafts Director (2000)</w:t>
      </w:r>
    </w:p>
    <w:p w:rsidR="00427964" w:rsidRPr="00B34519" w:rsidRDefault="00ED4B97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Duties:</w:t>
      </w:r>
      <w:r w:rsidRPr="00B34519">
        <w:rPr>
          <w:szCs w:val="24"/>
        </w:rPr>
        <w:t xml:space="preserve"> Design and execution of arts and crafts program for overnight summer camp; leading songs and skits; </w:t>
      </w:r>
      <w:r w:rsidR="00427964" w:rsidRPr="00B34519">
        <w:rPr>
          <w:szCs w:val="24"/>
        </w:rPr>
        <w:t>assisting with nature programs</w:t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427964" w:rsidRPr="00B34519" w:rsidRDefault="00427964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Position:</w:t>
      </w:r>
      <w:r w:rsidRPr="00B34519">
        <w:rPr>
          <w:szCs w:val="24"/>
        </w:rPr>
        <w:t xml:space="preserve"> Nature Assistant (1997, 1998)</w:t>
      </w:r>
    </w:p>
    <w:p w:rsidR="00E105A8" w:rsidRPr="00B34519" w:rsidRDefault="00427964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Duties:</w:t>
      </w:r>
      <w:r w:rsidRPr="00B34519">
        <w:rPr>
          <w:szCs w:val="24"/>
        </w:rPr>
        <w:t xml:space="preserve"> Collaborating on design and execution of nature programs; leading songs and skits</w:t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E105A8" w:rsidRPr="00B34519" w:rsidRDefault="00E105A8" w:rsidP="00F30CB4">
      <w:pPr>
        <w:spacing w:after="0"/>
        <w:rPr>
          <w:i/>
          <w:szCs w:val="24"/>
        </w:rPr>
      </w:pPr>
      <w:r w:rsidRPr="00B34519">
        <w:rPr>
          <w:b/>
          <w:szCs w:val="24"/>
        </w:rPr>
        <w:t>1997-1999</w:t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Animal H</w:t>
      </w:r>
      <w:r w:rsidR="00050079">
        <w:rPr>
          <w:i/>
          <w:szCs w:val="24"/>
        </w:rPr>
        <w:t>ealth Clinic, Waukegan, IL USA</w:t>
      </w:r>
    </w:p>
    <w:p w:rsidR="00E105A8" w:rsidRPr="00B34519" w:rsidRDefault="00E105A8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Kennel Assistant</w:t>
      </w:r>
    </w:p>
    <w:p w:rsidR="00E105A8" w:rsidRPr="00B34519" w:rsidRDefault="00E105A8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Duties:</w:t>
      </w:r>
      <w:r w:rsidRPr="00B34519">
        <w:rPr>
          <w:szCs w:val="24"/>
        </w:rPr>
        <w:t xml:space="preserve"> Cleaning kennels; feeding and medicating patients; assisting veterinarians with handling and in surgery; surgery preparation; running lab assays such as CBCs and snap kits</w:t>
      </w:r>
      <w:r w:rsidR="004E7C38" w:rsidRPr="00B34519">
        <w:rPr>
          <w:szCs w:val="24"/>
        </w:rPr>
        <w:t>; stocking treatment rooms</w:t>
      </w:r>
    </w:p>
    <w:commentRangeEnd w:id="32"/>
    <w:p w:rsidR="00893514" w:rsidRPr="00B34519" w:rsidRDefault="00444B30" w:rsidP="00F30CB4">
      <w:pPr>
        <w:spacing w:after="0"/>
        <w:ind w:left="1440"/>
        <w:rPr>
          <w:szCs w:val="24"/>
        </w:rPr>
      </w:pPr>
      <w:r>
        <w:rPr>
          <w:rStyle w:val="CommentReference"/>
        </w:rPr>
        <w:commentReference w:id="32"/>
      </w:r>
    </w:p>
    <w:p w:rsidR="007E7BD3" w:rsidRPr="00B34519" w:rsidRDefault="00B34519" w:rsidP="00F30CB4">
      <w:pPr>
        <w:spacing w:after="0"/>
        <w:rPr>
          <w:b/>
          <w:szCs w:val="24"/>
          <w:u w:val="single"/>
        </w:rPr>
      </w:pPr>
      <w:r w:rsidRPr="00B34519">
        <w:rPr>
          <w:b/>
          <w:szCs w:val="24"/>
          <w:u w:val="single"/>
        </w:rPr>
        <w:t>Relevant</w:t>
      </w:r>
      <w:r w:rsidR="007E7BD3" w:rsidRPr="00B34519">
        <w:rPr>
          <w:b/>
          <w:szCs w:val="24"/>
          <w:u w:val="single"/>
        </w:rPr>
        <w:t xml:space="preserve"> volunteer experience</w:t>
      </w:r>
    </w:p>
    <w:p w:rsidR="00893514" w:rsidRPr="00B34519" w:rsidRDefault="00893514" w:rsidP="00F30CB4">
      <w:pPr>
        <w:spacing w:after="0"/>
        <w:rPr>
          <w:b/>
          <w:szCs w:val="24"/>
          <w:u w:val="single"/>
        </w:rPr>
      </w:pPr>
    </w:p>
    <w:p w:rsidR="007E7BD3" w:rsidRPr="00B34519" w:rsidRDefault="007E7BD3" w:rsidP="00F30CB4">
      <w:pPr>
        <w:spacing w:after="0"/>
        <w:rPr>
          <w:i/>
          <w:szCs w:val="24"/>
        </w:rPr>
      </w:pPr>
      <w:r w:rsidRPr="00B34519">
        <w:rPr>
          <w:b/>
          <w:szCs w:val="24"/>
        </w:rPr>
        <w:t>2007</w:t>
      </w:r>
      <w:r w:rsidRPr="00B34519">
        <w:rPr>
          <w:b/>
          <w:szCs w:val="24"/>
        </w:rPr>
        <w:tab/>
      </w:r>
      <w:r w:rsidRPr="00B34519">
        <w:rPr>
          <w:b/>
          <w:szCs w:val="24"/>
        </w:rPr>
        <w:tab/>
      </w:r>
      <w:r w:rsidR="00050079">
        <w:rPr>
          <w:i/>
          <w:szCs w:val="24"/>
        </w:rPr>
        <w:t>TuksFM, Pretoria, South Africa</w:t>
      </w:r>
    </w:p>
    <w:p w:rsidR="007E7BD3" w:rsidRPr="00B34519" w:rsidRDefault="007E7BD3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Audio producer</w:t>
      </w:r>
    </w:p>
    <w:p w:rsidR="003F3A84" w:rsidRPr="00B34519" w:rsidRDefault="003024BC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Activities</w:t>
      </w:r>
      <w:r w:rsidR="007E7BD3" w:rsidRPr="00B34519">
        <w:rPr>
          <w:szCs w:val="24"/>
          <w:u w:val="single"/>
        </w:rPr>
        <w:t>:</w:t>
      </w:r>
      <w:r w:rsidR="007E7BD3" w:rsidRPr="00B34519">
        <w:rPr>
          <w:szCs w:val="24"/>
        </w:rPr>
        <w:t xml:space="preserve">  Producing original audio content for on-air play including jingles, commercials, and other pre-produced pieces; </w:t>
      </w:r>
      <w:commentRangeStart w:id="33"/>
      <w:r w:rsidR="007E7BD3" w:rsidRPr="00B34519">
        <w:rPr>
          <w:szCs w:val="24"/>
        </w:rPr>
        <w:t>maintaining superior quality for al</w:t>
      </w:r>
      <w:r w:rsidR="000B0981">
        <w:rPr>
          <w:szCs w:val="24"/>
        </w:rPr>
        <w:t>l material aired</w:t>
      </w:r>
      <w:commentRangeEnd w:id="33"/>
      <w:r w:rsidR="00444B30">
        <w:rPr>
          <w:rStyle w:val="CommentReference"/>
        </w:rPr>
        <w:commentReference w:id="33"/>
      </w:r>
      <w:r w:rsidR="007E7BD3" w:rsidRPr="00B34519">
        <w:rPr>
          <w:szCs w:val="24"/>
        </w:rPr>
        <w:t xml:space="preserve">; voiceover work including </w:t>
      </w:r>
      <w:commentRangeStart w:id="34"/>
      <w:r w:rsidR="007E7BD3" w:rsidRPr="00B34519">
        <w:rPr>
          <w:szCs w:val="24"/>
        </w:rPr>
        <w:t>providing a voice and recording other artists</w:t>
      </w:r>
      <w:commentRangeEnd w:id="34"/>
      <w:r w:rsidR="00444B30">
        <w:rPr>
          <w:rStyle w:val="CommentReference"/>
        </w:rPr>
        <w:commentReference w:id="34"/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6B56D8" w:rsidRPr="00B34519" w:rsidRDefault="00231960" w:rsidP="00F30CB4">
      <w:pPr>
        <w:spacing w:after="0"/>
        <w:rPr>
          <w:i/>
          <w:szCs w:val="24"/>
        </w:rPr>
      </w:pPr>
      <w:r w:rsidRPr="00B34519">
        <w:rPr>
          <w:b/>
          <w:szCs w:val="24"/>
        </w:rPr>
        <w:t>2004-2007</w:t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WRFU-LP at the Urbana-Champaign Independen</w:t>
      </w:r>
      <w:r w:rsidR="00050079">
        <w:rPr>
          <w:i/>
          <w:szCs w:val="24"/>
        </w:rPr>
        <w:t>t Media Center, Urbana, IL USA</w:t>
      </w:r>
    </w:p>
    <w:p w:rsidR="00231960" w:rsidRPr="00B34519" w:rsidRDefault="00231960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</w:t>
      </w:r>
      <w:r w:rsidR="002C1409" w:rsidRPr="00B34519">
        <w:rPr>
          <w:szCs w:val="24"/>
          <w:u w:val="single"/>
        </w:rPr>
        <w:t>s</w:t>
      </w:r>
      <w:r w:rsidRPr="00B34519">
        <w:rPr>
          <w:szCs w:val="24"/>
        </w:rPr>
        <w:t>: Public relations</w:t>
      </w:r>
      <w:r w:rsidR="002C1409" w:rsidRPr="00B34519">
        <w:rPr>
          <w:szCs w:val="24"/>
        </w:rPr>
        <w:t xml:space="preserve">, fundraising </w:t>
      </w:r>
      <w:r w:rsidRPr="00B34519">
        <w:rPr>
          <w:szCs w:val="24"/>
        </w:rPr>
        <w:t>coordinator</w:t>
      </w:r>
      <w:r w:rsidR="002C1409" w:rsidRPr="00B34519">
        <w:rPr>
          <w:szCs w:val="24"/>
        </w:rPr>
        <w:t>, DJ</w:t>
      </w:r>
    </w:p>
    <w:p w:rsidR="002C1409" w:rsidRPr="00B34519" w:rsidRDefault="003024BC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Activities</w:t>
      </w:r>
      <w:r w:rsidR="002C1409" w:rsidRPr="00B34519">
        <w:rPr>
          <w:szCs w:val="24"/>
          <w:u w:val="single"/>
        </w:rPr>
        <w:t>:</w:t>
      </w:r>
      <w:r w:rsidR="002C1409" w:rsidRPr="00B34519">
        <w:rPr>
          <w:szCs w:val="24"/>
        </w:rPr>
        <w:t xml:space="preserve"> Planning fundraising events for WRFU-LP, a low power public access FM radio station; </w:t>
      </w:r>
      <w:commentRangeStart w:id="35"/>
      <w:commentRangeStart w:id="36"/>
      <w:r w:rsidR="002C1409" w:rsidRPr="00B34519">
        <w:rPr>
          <w:szCs w:val="24"/>
        </w:rPr>
        <w:t>organizing community outreach</w:t>
      </w:r>
      <w:commentRangeEnd w:id="35"/>
      <w:r w:rsidR="00444B30">
        <w:rPr>
          <w:rStyle w:val="CommentReference"/>
        </w:rPr>
        <w:commentReference w:id="35"/>
      </w:r>
      <w:commentRangeEnd w:id="36"/>
      <w:r w:rsidR="00444B30">
        <w:rPr>
          <w:rStyle w:val="CommentReference"/>
        </w:rPr>
        <w:commentReference w:id="36"/>
      </w:r>
      <w:r w:rsidR="002C1409" w:rsidRPr="00B34519">
        <w:rPr>
          <w:szCs w:val="24"/>
        </w:rPr>
        <w:t xml:space="preserve">; </w:t>
      </w:r>
      <w:commentRangeStart w:id="37"/>
      <w:r w:rsidR="002C1409" w:rsidRPr="00B34519">
        <w:rPr>
          <w:szCs w:val="24"/>
        </w:rPr>
        <w:t>publicizing events and the station thru print, online sources, radio, TV</w:t>
      </w:r>
      <w:commentRangeEnd w:id="37"/>
      <w:r w:rsidR="00444B30">
        <w:rPr>
          <w:rStyle w:val="CommentReference"/>
        </w:rPr>
        <w:commentReference w:id="37"/>
      </w:r>
      <w:r w:rsidR="002C1409" w:rsidRPr="00B34519">
        <w:rPr>
          <w:szCs w:val="24"/>
        </w:rPr>
        <w:t xml:space="preserve">; DJ for weekly 2+ hour music show; </w:t>
      </w:r>
      <w:commentRangeStart w:id="38"/>
      <w:r w:rsidR="002C1409" w:rsidRPr="00B34519">
        <w:rPr>
          <w:szCs w:val="24"/>
        </w:rPr>
        <w:t>music catalogue development; building the station</w:t>
      </w:r>
      <w:commentRangeEnd w:id="38"/>
      <w:r w:rsidR="00444B30">
        <w:rPr>
          <w:rStyle w:val="CommentReference"/>
        </w:rPr>
        <w:commentReference w:id="38"/>
      </w:r>
      <w:r w:rsidR="002C1409" w:rsidRPr="00B34519">
        <w:rPr>
          <w:szCs w:val="24"/>
        </w:rPr>
        <w:t xml:space="preserve"> (November 2005)</w:t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2C1409" w:rsidRPr="00B34519" w:rsidRDefault="002C1409" w:rsidP="00F30CB4">
      <w:pPr>
        <w:spacing w:after="0"/>
        <w:rPr>
          <w:i/>
          <w:szCs w:val="24"/>
        </w:rPr>
      </w:pPr>
      <w:proofErr w:type="gramStart"/>
      <w:r w:rsidRPr="00B34519">
        <w:rPr>
          <w:b/>
          <w:szCs w:val="24"/>
        </w:rPr>
        <w:t>2005</w:t>
      </w:r>
      <w:r w:rsidRPr="00B34519">
        <w:rPr>
          <w:b/>
          <w:szCs w:val="24"/>
        </w:rPr>
        <w:tab/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University of Illinois</w:t>
      </w:r>
      <w:proofErr w:type="gramEnd"/>
      <w:r w:rsidRPr="00B34519">
        <w:rPr>
          <w:i/>
          <w:szCs w:val="24"/>
        </w:rPr>
        <w:t xml:space="preserve"> </w:t>
      </w:r>
      <w:r w:rsidR="00584A84">
        <w:rPr>
          <w:i/>
          <w:szCs w:val="24"/>
        </w:rPr>
        <w:t>College</w:t>
      </w:r>
      <w:r w:rsidRPr="00B34519">
        <w:rPr>
          <w:i/>
          <w:szCs w:val="24"/>
        </w:rPr>
        <w:t xml:space="preserve"> of Veter</w:t>
      </w:r>
      <w:r w:rsidR="00050079">
        <w:rPr>
          <w:i/>
          <w:szCs w:val="24"/>
        </w:rPr>
        <w:t>inary Medicine, Urbana, IL USA</w:t>
      </w:r>
    </w:p>
    <w:p w:rsidR="002C1409" w:rsidRPr="00B34519" w:rsidRDefault="002C1409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Research assistant for frog malformation survey</w:t>
      </w:r>
    </w:p>
    <w:p w:rsidR="002C1409" w:rsidRPr="00B34519" w:rsidRDefault="003024BC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Activities</w:t>
      </w:r>
      <w:r w:rsidR="002C1409" w:rsidRPr="00B34519">
        <w:rPr>
          <w:szCs w:val="24"/>
          <w:u w:val="single"/>
        </w:rPr>
        <w:t>:</w:t>
      </w:r>
      <w:r w:rsidR="002C1409" w:rsidRPr="00B34519">
        <w:rPr>
          <w:szCs w:val="24"/>
        </w:rPr>
        <w:t xml:space="preserve"> Collecting frogs, snails, and tadpoles </w:t>
      </w:r>
      <w:r w:rsidR="00DE377A" w:rsidRPr="00B34519">
        <w:rPr>
          <w:szCs w:val="24"/>
        </w:rPr>
        <w:t xml:space="preserve">in the field </w:t>
      </w:r>
      <w:r w:rsidR="002C1409" w:rsidRPr="00B34519">
        <w:rPr>
          <w:szCs w:val="24"/>
        </w:rPr>
        <w:t xml:space="preserve">for disease research; </w:t>
      </w:r>
      <w:commentRangeStart w:id="39"/>
      <w:r w:rsidR="002C1409" w:rsidRPr="00B34519">
        <w:rPr>
          <w:szCs w:val="24"/>
        </w:rPr>
        <w:t>later employed by researcher to collect data for study</w:t>
      </w:r>
      <w:commentRangeEnd w:id="39"/>
      <w:r w:rsidR="008C4FB8">
        <w:rPr>
          <w:rStyle w:val="CommentReference"/>
        </w:rPr>
        <w:commentReference w:id="39"/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2C1409" w:rsidRPr="00B34519" w:rsidRDefault="002C1409" w:rsidP="00F30CB4">
      <w:pPr>
        <w:spacing w:after="0"/>
        <w:ind w:left="1440"/>
        <w:rPr>
          <w:i/>
          <w:szCs w:val="24"/>
        </w:rPr>
      </w:pPr>
      <w:r w:rsidRPr="00B34519">
        <w:rPr>
          <w:i/>
          <w:szCs w:val="24"/>
        </w:rPr>
        <w:t>Illinois Department of N</w:t>
      </w:r>
      <w:r w:rsidR="00050079">
        <w:rPr>
          <w:i/>
          <w:szCs w:val="24"/>
        </w:rPr>
        <w:t>atural Resources, Illinois USA</w:t>
      </w:r>
    </w:p>
    <w:p w:rsidR="002C1409" w:rsidRPr="00B34519" w:rsidRDefault="002C1409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 xml:space="preserve">: Data </w:t>
      </w:r>
      <w:r w:rsidR="00DE377A" w:rsidRPr="00B34519">
        <w:rPr>
          <w:szCs w:val="24"/>
        </w:rPr>
        <w:t>collector</w:t>
      </w:r>
    </w:p>
    <w:p w:rsidR="002C1409" w:rsidRPr="00B34519" w:rsidRDefault="003024BC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Activities</w:t>
      </w:r>
      <w:r w:rsidR="002C1409" w:rsidRPr="00B34519">
        <w:rPr>
          <w:szCs w:val="24"/>
          <w:u w:val="single"/>
        </w:rPr>
        <w:t>:</w:t>
      </w:r>
      <w:r w:rsidR="002C1409" w:rsidRPr="00B34519">
        <w:rPr>
          <w:szCs w:val="24"/>
        </w:rPr>
        <w:t xml:space="preserve"> </w:t>
      </w:r>
      <w:commentRangeStart w:id="40"/>
      <w:r w:rsidR="002C1409" w:rsidRPr="00B34519">
        <w:rPr>
          <w:szCs w:val="24"/>
        </w:rPr>
        <w:t xml:space="preserve">Conducting surveys with deer hunters; analyzing carcasses at hunter’s checkpoint station </w:t>
      </w:r>
      <w:r w:rsidR="00774AA9" w:rsidRPr="00B34519">
        <w:rPr>
          <w:szCs w:val="24"/>
        </w:rPr>
        <w:t>to</w:t>
      </w:r>
      <w:r w:rsidR="002C1409" w:rsidRPr="00B34519">
        <w:rPr>
          <w:szCs w:val="24"/>
        </w:rPr>
        <w:t xml:space="preserve"> collect population data for Chronic Wasting Disease studies</w:t>
      </w:r>
      <w:commentRangeEnd w:id="40"/>
      <w:r w:rsidR="008C4FB8">
        <w:rPr>
          <w:rStyle w:val="CommentReference"/>
        </w:rPr>
        <w:commentReference w:id="40"/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3F3134" w:rsidRPr="00B34519" w:rsidRDefault="003F3134" w:rsidP="00F30CB4">
      <w:pPr>
        <w:spacing w:after="0"/>
        <w:rPr>
          <w:i/>
          <w:szCs w:val="24"/>
        </w:rPr>
      </w:pPr>
      <w:r w:rsidRPr="00B34519">
        <w:rPr>
          <w:b/>
          <w:szCs w:val="24"/>
        </w:rPr>
        <w:t>2003-2005</w:t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YWCA, Cha</w:t>
      </w:r>
      <w:r w:rsidR="00050079">
        <w:rPr>
          <w:i/>
          <w:szCs w:val="24"/>
        </w:rPr>
        <w:t>mpaign, IL USA</w:t>
      </w:r>
    </w:p>
    <w:p w:rsidR="003F3134" w:rsidRPr="00B34519" w:rsidRDefault="003F3134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Youth mentor</w:t>
      </w:r>
    </w:p>
    <w:p w:rsidR="003F3134" w:rsidRPr="00B34519" w:rsidRDefault="003F3134" w:rsidP="00F30CB4">
      <w:pPr>
        <w:spacing w:after="0"/>
        <w:rPr>
          <w:szCs w:val="24"/>
        </w:rPr>
      </w:pPr>
      <w:r w:rsidRPr="00B34519">
        <w:rPr>
          <w:szCs w:val="24"/>
        </w:rPr>
        <w:tab/>
      </w:r>
      <w:r w:rsidRPr="00B34519">
        <w:rPr>
          <w:szCs w:val="24"/>
        </w:rPr>
        <w:tab/>
      </w:r>
      <w:r w:rsidR="003024BC" w:rsidRPr="00B34519">
        <w:rPr>
          <w:szCs w:val="24"/>
          <w:u w:val="single"/>
        </w:rPr>
        <w:t>Activities</w:t>
      </w:r>
      <w:r w:rsidRPr="00B34519">
        <w:rPr>
          <w:szCs w:val="24"/>
          <w:u w:val="single"/>
        </w:rPr>
        <w:t>:</w:t>
      </w:r>
      <w:r w:rsidRPr="00B34519">
        <w:rPr>
          <w:szCs w:val="24"/>
        </w:rPr>
        <w:t xml:space="preserve"> </w:t>
      </w:r>
      <w:commentRangeStart w:id="41"/>
      <w:r w:rsidRPr="00B34519">
        <w:rPr>
          <w:szCs w:val="24"/>
        </w:rPr>
        <w:t>Provide companionship and guidance to a teenage girl</w:t>
      </w:r>
      <w:commentRangeEnd w:id="41"/>
      <w:r w:rsidR="008C4FB8">
        <w:rPr>
          <w:rStyle w:val="CommentReference"/>
        </w:rPr>
        <w:commentReference w:id="41"/>
      </w:r>
    </w:p>
    <w:p w:rsidR="00893514" w:rsidRPr="00B34519" w:rsidRDefault="00893514" w:rsidP="00F30CB4">
      <w:pPr>
        <w:spacing w:after="0"/>
        <w:rPr>
          <w:szCs w:val="24"/>
        </w:rPr>
      </w:pPr>
    </w:p>
    <w:p w:rsidR="00317B1B" w:rsidRPr="00B34519" w:rsidRDefault="00317B1B" w:rsidP="00F30CB4">
      <w:pPr>
        <w:spacing w:after="0"/>
        <w:ind w:left="1440" w:hanging="1440"/>
        <w:rPr>
          <w:i/>
          <w:szCs w:val="24"/>
        </w:rPr>
      </w:pPr>
      <w:r w:rsidRPr="00B34519">
        <w:rPr>
          <w:b/>
          <w:szCs w:val="24"/>
        </w:rPr>
        <w:t>2000-2004</w:t>
      </w:r>
      <w:r w:rsidRPr="00B34519">
        <w:rPr>
          <w:b/>
          <w:szCs w:val="24"/>
        </w:rPr>
        <w:tab/>
      </w:r>
      <w:r w:rsidR="00584A84" w:rsidRPr="00B34519">
        <w:rPr>
          <w:i/>
          <w:szCs w:val="24"/>
        </w:rPr>
        <w:t>Universi</w:t>
      </w:r>
      <w:r w:rsidR="00584A84">
        <w:rPr>
          <w:i/>
          <w:szCs w:val="24"/>
        </w:rPr>
        <w:t>ty of Illinois</w:t>
      </w:r>
      <w:r w:rsidR="00584A84" w:rsidRPr="00B34519">
        <w:rPr>
          <w:i/>
          <w:szCs w:val="24"/>
        </w:rPr>
        <w:t xml:space="preserve"> </w:t>
      </w:r>
      <w:r w:rsidR="003024BC" w:rsidRPr="00B34519">
        <w:rPr>
          <w:i/>
          <w:szCs w:val="24"/>
        </w:rPr>
        <w:t>College of Agriculture, Consumer, a</w:t>
      </w:r>
      <w:r w:rsidR="00584A84">
        <w:rPr>
          <w:i/>
          <w:szCs w:val="24"/>
        </w:rPr>
        <w:t>nd Environmental Sciences</w:t>
      </w:r>
      <w:r w:rsidR="00050079">
        <w:rPr>
          <w:i/>
          <w:szCs w:val="24"/>
        </w:rPr>
        <w:t>, Urbana, IL USA</w:t>
      </w:r>
    </w:p>
    <w:p w:rsidR="00317B1B" w:rsidRPr="00B34519" w:rsidRDefault="00317B1B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Positions</w:t>
      </w:r>
      <w:r w:rsidRPr="00B34519">
        <w:rPr>
          <w:szCs w:val="24"/>
        </w:rPr>
        <w:t>: Recruiter, speaker, interviewer</w:t>
      </w:r>
    </w:p>
    <w:p w:rsidR="00317B1B" w:rsidRPr="00B34519" w:rsidRDefault="003024BC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Activities</w:t>
      </w:r>
      <w:r w:rsidR="00317B1B" w:rsidRPr="00B34519">
        <w:rPr>
          <w:szCs w:val="24"/>
          <w:u w:val="single"/>
        </w:rPr>
        <w:t>:</w:t>
      </w:r>
      <w:r w:rsidR="00317B1B" w:rsidRPr="00B34519">
        <w:rPr>
          <w:szCs w:val="24"/>
        </w:rPr>
        <w:t xml:space="preserve"> Interviewing prospective students for Jonathon Baldwin Turner Scholarship; speaking on behalf of the College and its programs at events such as ACES 100 classes, University Scholars’ Day; recruiter for College at National FFA Convention (2005)</w:t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90109B" w:rsidRPr="00B34519" w:rsidRDefault="0090109B" w:rsidP="00F30CB4">
      <w:pPr>
        <w:spacing w:after="0"/>
        <w:ind w:left="1440" w:hanging="1440"/>
        <w:rPr>
          <w:i/>
          <w:szCs w:val="24"/>
        </w:rPr>
      </w:pPr>
      <w:r w:rsidRPr="00B34519">
        <w:rPr>
          <w:b/>
          <w:szCs w:val="24"/>
        </w:rPr>
        <w:t>2000-2003</w:t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Campus Honors Program at the Universi</w:t>
      </w:r>
      <w:r w:rsidR="00050079">
        <w:rPr>
          <w:i/>
          <w:szCs w:val="24"/>
        </w:rPr>
        <w:t>ty of Illinois, Urbana, IL USA</w:t>
      </w:r>
    </w:p>
    <w:p w:rsidR="0090109B" w:rsidRPr="00B34519" w:rsidRDefault="0090109B" w:rsidP="00F30CB4">
      <w:pPr>
        <w:spacing w:after="0"/>
        <w:ind w:left="1440" w:hanging="1440"/>
        <w:rPr>
          <w:szCs w:val="24"/>
        </w:rPr>
      </w:pPr>
      <w:r w:rsidRPr="00B34519">
        <w:rPr>
          <w:b/>
          <w:szCs w:val="24"/>
        </w:rPr>
        <w:tab/>
      </w: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Older sibling</w:t>
      </w:r>
    </w:p>
    <w:p w:rsidR="0090109B" w:rsidRPr="00B34519" w:rsidRDefault="0090109B" w:rsidP="00F30CB4">
      <w:pPr>
        <w:spacing w:after="0"/>
        <w:ind w:left="1440" w:hanging="1440"/>
        <w:rPr>
          <w:szCs w:val="24"/>
        </w:rPr>
      </w:pPr>
      <w:r w:rsidRPr="00B34519">
        <w:rPr>
          <w:szCs w:val="24"/>
        </w:rPr>
        <w:tab/>
      </w:r>
      <w:r w:rsidRPr="00B34519">
        <w:rPr>
          <w:szCs w:val="24"/>
          <w:u w:val="single"/>
        </w:rPr>
        <w:t>Activities:</w:t>
      </w:r>
      <w:r w:rsidRPr="00B34519">
        <w:rPr>
          <w:szCs w:val="24"/>
        </w:rPr>
        <w:t xml:space="preserve"> </w:t>
      </w:r>
      <w:commentRangeStart w:id="42"/>
      <w:r w:rsidRPr="00B34519">
        <w:rPr>
          <w:szCs w:val="24"/>
        </w:rPr>
        <w:t>Mentor to younger member of the program; participating in Older Sibling/Little Buddy events</w:t>
      </w:r>
      <w:commentRangeEnd w:id="42"/>
      <w:r w:rsidR="008C4FB8">
        <w:rPr>
          <w:rStyle w:val="CommentReference"/>
        </w:rPr>
        <w:commentReference w:id="42"/>
      </w:r>
    </w:p>
    <w:p w:rsidR="00893514" w:rsidRPr="00B34519" w:rsidRDefault="00893514" w:rsidP="00F30CB4">
      <w:pPr>
        <w:spacing w:after="0"/>
        <w:ind w:left="1440" w:hanging="1440"/>
        <w:rPr>
          <w:szCs w:val="24"/>
        </w:rPr>
      </w:pPr>
    </w:p>
    <w:p w:rsidR="00F05DC5" w:rsidRPr="00B34519" w:rsidRDefault="00F05DC5" w:rsidP="00F30CB4">
      <w:pPr>
        <w:spacing w:after="0"/>
        <w:rPr>
          <w:i/>
          <w:szCs w:val="24"/>
        </w:rPr>
      </w:pPr>
      <w:r w:rsidRPr="00B34519">
        <w:rPr>
          <w:b/>
          <w:szCs w:val="24"/>
        </w:rPr>
        <w:t>1999</w:t>
      </w:r>
      <w:r w:rsidRPr="00B34519">
        <w:rPr>
          <w:b/>
          <w:szCs w:val="24"/>
        </w:rPr>
        <w:tab/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Champaign County Hu</w:t>
      </w:r>
      <w:r w:rsidR="00050079">
        <w:rPr>
          <w:i/>
          <w:szCs w:val="24"/>
        </w:rPr>
        <w:t>mane Society, Urbana, IL USA</w:t>
      </w:r>
    </w:p>
    <w:p w:rsidR="00F05DC5" w:rsidRPr="00B34519" w:rsidRDefault="00F05DC5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Adoption counselor</w:t>
      </w:r>
    </w:p>
    <w:p w:rsidR="00DA3065" w:rsidRPr="00B34519" w:rsidRDefault="00F05DC5" w:rsidP="00F30CB4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Activities</w:t>
      </w:r>
      <w:commentRangeStart w:id="43"/>
      <w:r w:rsidRPr="00B34519">
        <w:rPr>
          <w:szCs w:val="24"/>
          <w:u w:val="single"/>
        </w:rPr>
        <w:t>:</w:t>
      </w:r>
      <w:r w:rsidRPr="00B34519">
        <w:rPr>
          <w:szCs w:val="24"/>
        </w:rPr>
        <w:t xml:space="preserve"> Matching up prospective adopters to compatible pets; </w:t>
      </w:r>
      <w:r w:rsidR="00D12A0E" w:rsidRPr="00B34519">
        <w:rPr>
          <w:szCs w:val="24"/>
        </w:rPr>
        <w:t>s</w:t>
      </w:r>
      <w:r w:rsidRPr="00B34519">
        <w:rPr>
          <w:szCs w:val="24"/>
        </w:rPr>
        <w:t>ocializing puppies/kittens; walking dogs</w:t>
      </w:r>
      <w:commentRangeEnd w:id="43"/>
      <w:r w:rsidR="008C4FB8">
        <w:rPr>
          <w:rStyle w:val="CommentReference"/>
        </w:rPr>
        <w:commentReference w:id="43"/>
      </w:r>
    </w:p>
    <w:p w:rsidR="00893514" w:rsidRPr="00B34519" w:rsidRDefault="00893514" w:rsidP="00F30CB4">
      <w:pPr>
        <w:spacing w:after="0"/>
        <w:ind w:left="1440"/>
        <w:rPr>
          <w:szCs w:val="24"/>
        </w:rPr>
      </w:pPr>
    </w:p>
    <w:p w:rsidR="00DA3065" w:rsidRPr="00B34519" w:rsidRDefault="00DA3065" w:rsidP="00F30CB4">
      <w:pPr>
        <w:spacing w:after="0"/>
        <w:rPr>
          <w:i/>
          <w:szCs w:val="24"/>
        </w:rPr>
      </w:pPr>
      <w:r w:rsidRPr="00B34519">
        <w:rPr>
          <w:b/>
          <w:szCs w:val="24"/>
        </w:rPr>
        <w:t>1994-2009</w:t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Volo Bog St</w:t>
      </w:r>
      <w:r w:rsidR="00050079">
        <w:rPr>
          <w:i/>
          <w:szCs w:val="24"/>
        </w:rPr>
        <w:t>ate Natural Area, Volo, IL USA</w:t>
      </w:r>
    </w:p>
    <w:p w:rsidR="00DA3065" w:rsidRPr="00B34519" w:rsidRDefault="00DA3065" w:rsidP="00F30CB4">
      <w:pPr>
        <w:spacing w:after="0"/>
        <w:rPr>
          <w:szCs w:val="24"/>
        </w:rPr>
      </w:pPr>
      <w:r w:rsidRPr="00B34519">
        <w:rPr>
          <w:i/>
          <w:szCs w:val="24"/>
        </w:rPr>
        <w:tab/>
      </w:r>
      <w:r w:rsidRPr="00B34519">
        <w:rPr>
          <w:i/>
          <w:szCs w:val="24"/>
        </w:rPr>
        <w:tab/>
      </w:r>
      <w:r w:rsidRPr="00B34519">
        <w:rPr>
          <w:szCs w:val="24"/>
          <w:u w:val="single"/>
        </w:rPr>
        <w:t>Position</w:t>
      </w:r>
      <w:r w:rsidRPr="00B34519">
        <w:rPr>
          <w:szCs w:val="24"/>
        </w:rPr>
        <w:t>: General volunteer</w:t>
      </w:r>
    </w:p>
    <w:p w:rsidR="00481822" w:rsidRPr="00B34519" w:rsidRDefault="00DA3065" w:rsidP="00F30CB4">
      <w:pPr>
        <w:spacing w:after="0"/>
        <w:rPr>
          <w:szCs w:val="24"/>
        </w:rPr>
      </w:pPr>
      <w:r w:rsidRPr="00B34519">
        <w:rPr>
          <w:szCs w:val="24"/>
        </w:rPr>
        <w:tab/>
      </w:r>
      <w:r w:rsidRPr="00B34519">
        <w:rPr>
          <w:szCs w:val="24"/>
        </w:rPr>
        <w:tab/>
      </w:r>
      <w:r w:rsidRPr="00B34519">
        <w:rPr>
          <w:szCs w:val="24"/>
          <w:u w:val="single"/>
        </w:rPr>
        <w:t>Activities:</w:t>
      </w:r>
      <w:r w:rsidRPr="00B34519">
        <w:rPr>
          <w:szCs w:val="24"/>
        </w:rPr>
        <w:t xml:space="preserve"> </w:t>
      </w:r>
      <w:commentRangeStart w:id="44"/>
      <w:r w:rsidRPr="00B34519">
        <w:rPr>
          <w:szCs w:val="24"/>
        </w:rPr>
        <w:t>Maintaining trails</w:t>
      </w:r>
      <w:commentRangeEnd w:id="44"/>
      <w:r w:rsidR="008C4FB8">
        <w:rPr>
          <w:rStyle w:val="CommentReference"/>
        </w:rPr>
        <w:commentReference w:id="44"/>
      </w:r>
      <w:r w:rsidRPr="00B34519">
        <w:rPr>
          <w:szCs w:val="24"/>
        </w:rPr>
        <w:t xml:space="preserve">; assisting with nature programs; setting up for </w:t>
      </w:r>
      <w:commentRangeStart w:id="45"/>
      <w:commentRangeStart w:id="46"/>
      <w:r w:rsidRPr="00B34519">
        <w:rPr>
          <w:szCs w:val="24"/>
        </w:rPr>
        <w:t>programs</w:t>
      </w:r>
      <w:commentRangeEnd w:id="45"/>
      <w:r w:rsidR="008C4FB8">
        <w:rPr>
          <w:rStyle w:val="CommentReference"/>
        </w:rPr>
        <w:commentReference w:id="45"/>
      </w:r>
      <w:commentRangeEnd w:id="46"/>
      <w:r w:rsidR="008C4FB8">
        <w:rPr>
          <w:rStyle w:val="CommentReference"/>
        </w:rPr>
        <w:commentReference w:id="46"/>
      </w:r>
    </w:p>
    <w:p w:rsidR="00893514" w:rsidRPr="00B34519" w:rsidRDefault="00893514" w:rsidP="00F30CB4">
      <w:pPr>
        <w:spacing w:after="0"/>
        <w:rPr>
          <w:szCs w:val="24"/>
        </w:rPr>
      </w:pPr>
    </w:p>
    <w:p w:rsidR="00481822" w:rsidRPr="00B34519" w:rsidRDefault="00481822" w:rsidP="00F30CB4">
      <w:pPr>
        <w:spacing w:after="0"/>
        <w:rPr>
          <w:b/>
          <w:szCs w:val="24"/>
          <w:u w:val="single"/>
        </w:rPr>
      </w:pPr>
      <w:r w:rsidRPr="00B34519">
        <w:rPr>
          <w:b/>
          <w:szCs w:val="24"/>
          <w:u w:val="single"/>
        </w:rPr>
        <w:t>Other relevant experience</w:t>
      </w:r>
    </w:p>
    <w:p w:rsidR="00893514" w:rsidRPr="00B34519" w:rsidRDefault="00893514" w:rsidP="00F30CB4">
      <w:pPr>
        <w:spacing w:after="0"/>
        <w:rPr>
          <w:b/>
          <w:szCs w:val="24"/>
          <w:u w:val="single"/>
        </w:rPr>
      </w:pPr>
    </w:p>
    <w:p w:rsidR="00481822" w:rsidRPr="00B34519" w:rsidRDefault="00481822" w:rsidP="00F30CB4">
      <w:pPr>
        <w:spacing w:after="0"/>
        <w:rPr>
          <w:i/>
          <w:szCs w:val="24"/>
        </w:rPr>
      </w:pPr>
      <w:r w:rsidRPr="00B34519">
        <w:rPr>
          <w:b/>
          <w:szCs w:val="24"/>
        </w:rPr>
        <w:t>2007-2008</w:t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Rotary Interna</w:t>
      </w:r>
      <w:r w:rsidR="00584A84">
        <w:rPr>
          <w:i/>
          <w:szCs w:val="24"/>
        </w:rPr>
        <w:t>tional Ambassadorial Scholar</w:t>
      </w:r>
    </w:p>
    <w:p w:rsidR="00584A84" w:rsidRDefault="00481822" w:rsidP="00F30CB4">
      <w:pPr>
        <w:spacing w:after="0"/>
        <w:ind w:left="1440"/>
        <w:rPr>
          <w:szCs w:val="24"/>
        </w:rPr>
      </w:pPr>
      <w:r w:rsidRPr="00584A84">
        <w:rPr>
          <w:szCs w:val="24"/>
          <w:u w:val="single"/>
        </w:rPr>
        <w:t>Activities:</w:t>
      </w:r>
      <w:r w:rsidR="00584A84">
        <w:rPr>
          <w:szCs w:val="24"/>
        </w:rPr>
        <w:t xml:space="preserve"> Acted as Ambassador of Peace and Goodwill from District 6490 Central Illinois USA to District 9250 Southern Africa; </w:t>
      </w:r>
      <w:r w:rsidR="00584A84" w:rsidRPr="00B34519">
        <w:rPr>
          <w:szCs w:val="24"/>
        </w:rPr>
        <w:t xml:space="preserve">visiting and presenting at Rotary Clubs in the USA/Southern Africa; </w:t>
      </w:r>
      <w:r w:rsidR="00D02230" w:rsidRPr="00B34519">
        <w:rPr>
          <w:szCs w:val="24"/>
        </w:rPr>
        <w:t>gave over 35 speech</w:t>
      </w:r>
      <w:r w:rsidR="00584A84">
        <w:rPr>
          <w:szCs w:val="24"/>
        </w:rPr>
        <w:t>es in Mozambique, Swaziland, South Africa, USA</w:t>
      </w:r>
      <w:r w:rsidR="00893514" w:rsidRPr="00B34519">
        <w:rPr>
          <w:szCs w:val="24"/>
        </w:rPr>
        <w:t xml:space="preserve">; </w:t>
      </w:r>
      <w:r w:rsidR="00D02230" w:rsidRPr="00B34519">
        <w:rPr>
          <w:szCs w:val="24"/>
        </w:rPr>
        <w:t>attended 2 District conferences</w:t>
      </w:r>
      <w:r w:rsidR="00893514" w:rsidRPr="00B34519">
        <w:rPr>
          <w:szCs w:val="24"/>
        </w:rPr>
        <w:t>: D9250 Southern Africa, D6490 Central Illinois USA</w:t>
      </w:r>
      <w:r w:rsidR="00584A84">
        <w:rPr>
          <w:szCs w:val="24"/>
        </w:rPr>
        <w:t>; based in Pretoria, South Africa where I also attended university</w:t>
      </w:r>
      <w:r w:rsidR="00D02230" w:rsidRPr="00B34519">
        <w:rPr>
          <w:szCs w:val="24"/>
        </w:rPr>
        <w:t xml:space="preserve"> </w:t>
      </w:r>
    </w:p>
    <w:p w:rsidR="00231960" w:rsidRPr="00B34519" w:rsidRDefault="00893514" w:rsidP="00F30CB4">
      <w:pPr>
        <w:spacing w:after="0"/>
        <w:ind w:left="1440"/>
        <w:rPr>
          <w:szCs w:val="24"/>
        </w:rPr>
      </w:pPr>
      <w:r w:rsidRPr="00B34519">
        <w:rPr>
          <w:szCs w:val="24"/>
        </w:rPr>
        <w:tab/>
      </w:r>
    </w:p>
    <w:p w:rsidR="00891633" w:rsidRPr="00B34519" w:rsidRDefault="00664ECC" w:rsidP="00891633">
      <w:pPr>
        <w:spacing w:after="0"/>
        <w:rPr>
          <w:i/>
          <w:szCs w:val="24"/>
        </w:rPr>
      </w:pPr>
      <w:r w:rsidRPr="00B34519">
        <w:rPr>
          <w:b/>
          <w:szCs w:val="24"/>
        </w:rPr>
        <w:t>2004</w:t>
      </w:r>
      <w:r w:rsidRPr="00B34519">
        <w:rPr>
          <w:b/>
          <w:szCs w:val="24"/>
        </w:rPr>
        <w:tab/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Wildlife production study abroad experience, Brazil</w:t>
      </w:r>
    </w:p>
    <w:p w:rsidR="00664ECC" w:rsidRDefault="00664ECC" w:rsidP="00664ECC">
      <w:pPr>
        <w:spacing w:after="0"/>
        <w:ind w:left="1440"/>
        <w:rPr>
          <w:szCs w:val="24"/>
        </w:rPr>
      </w:pPr>
      <w:commentRangeStart w:id="47"/>
      <w:r w:rsidRPr="00B34519">
        <w:rPr>
          <w:szCs w:val="24"/>
          <w:u w:val="single"/>
        </w:rPr>
        <w:t>Activities:</w:t>
      </w:r>
      <w:r w:rsidR="00584A84">
        <w:rPr>
          <w:szCs w:val="24"/>
        </w:rPr>
        <w:t xml:space="preserve"> 2-</w:t>
      </w:r>
      <w:r w:rsidRPr="00B34519">
        <w:rPr>
          <w:szCs w:val="24"/>
        </w:rPr>
        <w:t xml:space="preserve">week trip examining sustainable wildlife production </w:t>
      </w:r>
      <w:r w:rsidR="00F35022">
        <w:rPr>
          <w:szCs w:val="24"/>
        </w:rPr>
        <w:t xml:space="preserve">primarily </w:t>
      </w:r>
      <w:r w:rsidRPr="00B34519">
        <w:rPr>
          <w:szCs w:val="24"/>
        </w:rPr>
        <w:t xml:space="preserve">in cerrado and rainforest biome; </w:t>
      </w:r>
      <w:r w:rsidR="00584A84" w:rsidRPr="00B34519">
        <w:rPr>
          <w:szCs w:val="24"/>
        </w:rPr>
        <w:t xml:space="preserve">wildlife handling </w:t>
      </w:r>
      <w:r w:rsidR="00584A84">
        <w:rPr>
          <w:szCs w:val="24"/>
        </w:rPr>
        <w:t xml:space="preserve">including </w:t>
      </w:r>
      <w:r w:rsidRPr="00B34519">
        <w:rPr>
          <w:szCs w:val="24"/>
        </w:rPr>
        <w:t>extensive experience bleeding peccaries, capybara, fish, turtles, tortoises;</w:t>
      </w:r>
      <w:r w:rsidR="00584A84">
        <w:rPr>
          <w:szCs w:val="24"/>
        </w:rPr>
        <w:t xml:space="preserve"> </w:t>
      </w:r>
      <w:r w:rsidRPr="00B34519">
        <w:rPr>
          <w:szCs w:val="24"/>
        </w:rPr>
        <w:t xml:space="preserve">cultural exchanges with Rubbertappers of Amazon River Basin, </w:t>
      </w:r>
      <w:proofErr w:type="spellStart"/>
      <w:r w:rsidRPr="00B34519">
        <w:rPr>
          <w:szCs w:val="24"/>
        </w:rPr>
        <w:t>Xavante</w:t>
      </w:r>
      <w:proofErr w:type="spellEnd"/>
      <w:r w:rsidRPr="00B34519">
        <w:rPr>
          <w:szCs w:val="24"/>
        </w:rPr>
        <w:t xml:space="preserve"> Indians</w:t>
      </w:r>
      <w:commentRangeEnd w:id="47"/>
      <w:r w:rsidR="008C4FB8">
        <w:rPr>
          <w:rStyle w:val="CommentReference"/>
        </w:rPr>
        <w:commentReference w:id="47"/>
      </w:r>
    </w:p>
    <w:p w:rsidR="00584A84" w:rsidRDefault="00584A84" w:rsidP="00664ECC">
      <w:pPr>
        <w:spacing w:after="0"/>
        <w:ind w:left="1440"/>
        <w:rPr>
          <w:szCs w:val="24"/>
        </w:rPr>
      </w:pPr>
    </w:p>
    <w:p w:rsidR="00584A84" w:rsidRPr="00B34519" w:rsidRDefault="00584A84" w:rsidP="00664ECC">
      <w:pPr>
        <w:spacing w:after="0"/>
        <w:ind w:left="1440"/>
        <w:rPr>
          <w:szCs w:val="24"/>
        </w:rPr>
      </w:pPr>
    </w:p>
    <w:p w:rsidR="00664ECC" w:rsidRPr="00B34519" w:rsidRDefault="00664ECC" w:rsidP="00664ECC">
      <w:pPr>
        <w:spacing w:after="0"/>
        <w:rPr>
          <w:b/>
          <w:szCs w:val="24"/>
        </w:rPr>
      </w:pPr>
    </w:p>
    <w:p w:rsidR="00664ECC" w:rsidRPr="00B34519" w:rsidRDefault="00664ECC" w:rsidP="00664ECC">
      <w:pPr>
        <w:spacing w:after="0"/>
        <w:rPr>
          <w:b/>
          <w:szCs w:val="24"/>
        </w:rPr>
      </w:pPr>
      <w:r w:rsidRPr="00B34519">
        <w:rPr>
          <w:b/>
          <w:szCs w:val="24"/>
        </w:rPr>
        <w:lastRenderedPageBreak/>
        <w:t>2003</w:t>
      </w:r>
      <w:r w:rsidRPr="00B34519">
        <w:rPr>
          <w:b/>
          <w:szCs w:val="24"/>
        </w:rPr>
        <w:tab/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James Scholar Project, Univer</w:t>
      </w:r>
      <w:r w:rsidR="00050079">
        <w:rPr>
          <w:i/>
          <w:szCs w:val="24"/>
        </w:rPr>
        <w:t xml:space="preserve">sity of Illinois, Champaign IL </w:t>
      </w:r>
      <w:r w:rsidRPr="00B34519">
        <w:rPr>
          <w:i/>
          <w:szCs w:val="24"/>
        </w:rPr>
        <w:t>USA</w:t>
      </w:r>
      <w:r w:rsidRPr="00B34519">
        <w:rPr>
          <w:b/>
          <w:szCs w:val="24"/>
        </w:rPr>
        <w:tab/>
      </w:r>
    </w:p>
    <w:p w:rsidR="00664ECC" w:rsidRPr="00B34519" w:rsidRDefault="00664ECC" w:rsidP="00664ECC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Activities:</w:t>
      </w:r>
      <w:r w:rsidRPr="00B34519">
        <w:rPr>
          <w:szCs w:val="24"/>
        </w:rPr>
        <w:t xml:space="preserve"> Research </w:t>
      </w:r>
      <w:r w:rsidR="00F35022">
        <w:rPr>
          <w:szCs w:val="24"/>
        </w:rPr>
        <w:t xml:space="preserve">field work </w:t>
      </w:r>
      <w:r w:rsidRPr="00B34519">
        <w:rPr>
          <w:szCs w:val="24"/>
        </w:rPr>
        <w:t>and presentation of Comparison of CIDR/CoSynch with MGA/PGF for the Synchronization of Estrus in Beef Heifers; beef handling; administering immunizations</w:t>
      </w:r>
      <w:r w:rsidR="00F35022">
        <w:rPr>
          <w:szCs w:val="24"/>
        </w:rPr>
        <w:t>; heat checking</w:t>
      </w:r>
    </w:p>
    <w:p w:rsidR="00664ECC" w:rsidRPr="00B34519" w:rsidRDefault="00664ECC" w:rsidP="00664ECC">
      <w:pPr>
        <w:spacing w:after="0"/>
        <w:rPr>
          <w:szCs w:val="24"/>
        </w:rPr>
      </w:pPr>
    </w:p>
    <w:p w:rsidR="003F2BD6" w:rsidRPr="00B34519" w:rsidRDefault="00664ECC" w:rsidP="00664ECC">
      <w:pPr>
        <w:spacing w:after="0"/>
        <w:rPr>
          <w:i/>
          <w:szCs w:val="24"/>
        </w:rPr>
      </w:pPr>
      <w:r w:rsidRPr="00B34519">
        <w:rPr>
          <w:b/>
          <w:szCs w:val="24"/>
        </w:rPr>
        <w:t>2002</w:t>
      </w:r>
      <w:r w:rsidRPr="00B34519">
        <w:rPr>
          <w:b/>
          <w:szCs w:val="24"/>
        </w:rPr>
        <w:tab/>
      </w:r>
      <w:r w:rsidRPr="00B34519">
        <w:rPr>
          <w:b/>
          <w:szCs w:val="24"/>
        </w:rPr>
        <w:tab/>
      </w:r>
      <w:r w:rsidRPr="00B34519">
        <w:rPr>
          <w:i/>
          <w:szCs w:val="24"/>
        </w:rPr>
        <w:t>Semester abroad at Univer</w:t>
      </w:r>
      <w:r w:rsidR="00050079">
        <w:rPr>
          <w:i/>
          <w:szCs w:val="24"/>
        </w:rPr>
        <w:t xml:space="preserve">sity of Natal, Pietermaritzburg, </w:t>
      </w:r>
      <w:r w:rsidRPr="00B34519">
        <w:rPr>
          <w:i/>
          <w:szCs w:val="24"/>
        </w:rPr>
        <w:t>South Africa</w:t>
      </w:r>
    </w:p>
    <w:p w:rsidR="00664ECC" w:rsidRPr="00B34519" w:rsidRDefault="003F2BD6" w:rsidP="003F2BD6">
      <w:pPr>
        <w:spacing w:after="0"/>
        <w:ind w:left="1440"/>
        <w:rPr>
          <w:szCs w:val="24"/>
        </w:rPr>
      </w:pPr>
      <w:r w:rsidRPr="00B34519">
        <w:rPr>
          <w:szCs w:val="24"/>
          <w:u w:val="single"/>
        </w:rPr>
        <w:t>Activities:</w:t>
      </w:r>
      <w:r w:rsidRPr="00B34519">
        <w:rPr>
          <w:szCs w:val="24"/>
        </w:rPr>
        <w:t xml:space="preserve"> Student exchange in Department of Animal and Poultry Science; completed classes in Animal Health, Pig and Poultry Production, Biomes of Southern Africa, and Pre-Colonial History of Southern Africa </w:t>
      </w:r>
      <w:r w:rsidR="00664ECC" w:rsidRPr="00B34519">
        <w:rPr>
          <w:szCs w:val="24"/>
        </w:rPr>
        <w:t xml:space="preserve"> </w:t>
      </w:r>
    </w:p>
    <w:p w:rsidR="00891633" w:rsidRPr="00B34519" w:rsidRDefault="00891633" w:rsidP="00891633">
      <w:pPr>
        <w:pStyle w:val="BodyTextIndent"/>
        <w:ind w:left="0"/>
        <w:rPr>
          <w:rFonts w:asciiTheme="minorHAnsi" w:hAnsiTheme="minorHAnsi"/>
          <w:szCs w:val="24"/>
        </w:rPr>
      </w:pPr>
    </w:p>
    <w:p w:rsidR="00893514" w:rsidRPr="00B34519" w:rsidRDefault="00893514" w:rsidP="00F30CB4">
      <w:pPr>
        <w:spacing w:after="0"/>
        <w:ind w:left="1440"/>
        <w:rPr>
          <w:u w:val="single"/>
        </w:rPr>
      </w:pPr>
    </w:p>
    <w:sectPr w:rsidR="00893514" w:rsidRPr="00B34519" w:rsidSect="002B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Ben" w:date="2009-12-08T12:39:00Z" w:initials="B">
    <w:p w:rsidR="004736DF" w:rsidRDefault="004736DF">
      <w:pPr>
        <w:pStyle w:val="CommentText"/>
      </w:pPr>
      <w:r>
        <w:rPr>
          <w:rStyle w:val="CommentReference"/>
        </w:rPr>
        <w:annotationRef/>
      </w:r>
      <w:r>
        <w:t>I removed ‘Strong’ because I think that adjectives just distract from facts.  Maybe you could give a number of years of involvement, this would be a better indicator of a strong background than the word strong.</w:t>
      </w:r>
    </w:p>
  </w:comment>
  <w:comment w:id="10" w:author="Ben" w:date="2009-12-08T12:39:00Z" w:initials="B">
    <w:p w:rsidR="004736DF" w:rsidRDefault="004736DF">
      <w:pPr>
        <w:pStyle w:val="CommentText"/>
      </w:pPr>
      <w:r>
        <w:rPr>
          <w:rStyle w:val="CommentReference"/>
        </w:rPr>
        <w:annotationRef/>
      </w:r>
      <w:r>
        <w:t>I just tried to replace involvement with more specific verbs.  You will probably have better verbs to use.</w:t>
      </w:r>
    </w:p>
  </w:comment>
  <w:comment w:id="16" w:author="Ben" w:date="2009-12-08T12:39:00Z" w:initials="B">
    <w:p w:rsidR="004736DF" w:rsidRDefault="004736DF">
      <w:pPr>
        <w:pStyle w:val="CommentText"/>
      </w:pPr>
      <w:r>
        <w:rPr>
          <w:rStyle w:val="CommentReference"/>
        </w:rPr>
        <w:annotationRef/>
      </w:r>
      <w:r>
        <w:t xml:space="preserve">Maybe instead of extensive you could give a number in years or an estimate of the </w:t>
      </w:r>
      <w:proofErr w:type="spellStart"/>
      <w:r>
        <w:t>the</w:t>
      </w:r>
      <w:proofErr w:type="spellEnd"/>
      <w:r>
        <w:t xml:space="preserve"> amount of time you have spent abroad.</w:t>
      </w:r>
    </w:p>
  </w:comment>
  <w:comment w:id="23" w:author="Ben" w:date="2009-12-08T12:39:00Z" w:initials="B">
    <w:p w:rsidR="004736DF" w:rsidRDefault="004736DF">
      <w:pPr>
        <w:pStyle w:val="CommentText"/>
      </w:pPr>
      <w:r>
        <w:rPr>
          <w:rStyle w:val="CommentReference"/>
        </w:rPr>
        <w:annotationRef/>
      </w:r>
      <w:r>
        <w:t>I’d like to see the year next to each of these…</w:t>
      </w:r>
    </w:p>
  </w:comment>
  <w:comment w:id="24" w:author="Ben" w:date="2009-12-08T12:39:00Z" w:initials="B">
    <w:p w:rsidR="004736DF" w:rsidRDefault="004736DF">
      <w:pPr>
        <w:pStyle w:val="CommentText"/>
      </w:pPr>
      <w:r>
        <w:rPr>
          <w:rStyle w:val="CommentReference"/>
        </w:rPr>
        <w:annotationRef/>
      </w:r>
      <w:r>
        <w:t>I think this is obvious from the job title</w:t>
      </w:r>
    </w:p>
  </w:comment>
  <w:comment w:id="26" w:author="Ben" w:date="2009-12-08T12:39:00Z" w:initials="B">
    <w:p w:rsidR="004736DF" w:rsidRDefault="004736DF">
      <w:pPr>
        <w:pStyle w:val="CommentText"/>
      </w:pPr>
      <w:r>
        <w:rPr>
          <w:rStyle w:val="CommentReference"/>
        </w:rPr>
        <w:annotationRef/>
      </w:r>
      <w:r>
        <w:t>It would be nice to have a list of subjects you have subbed for</w:t>
      </w:r>
    </w:p>
  </w:comment>
  <w:comment w:id="28" w:author="Ben" w:date="2009-12-08T12:39:00Z" w:initials="B">
    <w:p w:rsidR="004736DF" w:rsidRDefault="004736DF">
      <w:pPr>
        <w:pStyle w:val="CommentText"/>
      </w:pPr>
      <w:r>
        <w:rPr>
          <w:rStyle w:val="CommentReference"/>
        </w:rPr>
        <w:annotationRef/>
      </w:r>
      <w:r>
        <w:t>Good use of hard numbers!</w:t>
      </w:r>
    </w:p>
  </w:comment>
  <w:comment w:id="27" w:author="Ben" w:date="2009-12-08T12:39:00Z" w:initials="B">
    <w:p w:rsidR="00C70DFD" w:rsidRDefault="00C70DFD">
      <w:pPr>
        <w:pStyle w:val="CommentText"/>
      </w:pPr>
      <w:r>
        <w:rPr>
          <w:rStyle w:val="CommentReference"/>
        </w:rPr>
        <w:annotationRef/>
      </w:r>
      <w:r>
        <w:t>This list is really good because the points are so specific.  The more your resume looks like this the better it will be.</w:t>
      </w:r>
    </w:p>
  </w:comment>
  <w:comment w:id="29" w:author="Ben" w:date="2009-12-08T12:39:00Z" w:initials="B">
    <w:p w:rsidR="00C70DFD" w:rsidRDefault="00C70DFD">
      <w:pPr>
        <w:pStyle w:val="CommentText"/>
      </w:pPr>
      <w:r>
        <w:rPr>
          <w:rStyle w:val="CommentReference"/>
        </w:rPr>
        <w:annotationRef/>
      </w:r>
      <w:r>
        <w:t>Examples of improvements that were implemented would really add power to the resume</w:t>
      </w:r>
    </w:p>
  </w:comment>
  <w:comment w:id="30" w:author="Ben" w:date="2009-12-08T12:39:00Z" w:initials="B">
    <w:p w:rsidR="00C70DFD" w:rsidRDefault="00C70DFD">
      <w:pPr>
        <w:pStyle w:val="CommentText"/>
      </w:pPr>
      <w:r>
        <w:rPr>
          <w:rStyle w:val="CommentReference"/>
        </w:rPr>
        <w:annotationRef/>
      </w:r>
      <w:r>
        <w:t>Break oversight into sub components like “Ordering, Running Westerns</w:t>
      </w:r>
      <w:proofErr w:type="gramStart"/>
      <w:r>
        <w:t>,…</w:t>
      </w:r>
      <w:proofErr w:type="gramEnd"/>
      <w:r>
        <w:t>”</w:t>
      </w:r>
    </w:p>
  </w:comment>
  <w:comment w:id="31" w:author="Ben" w:date="2009-12-08T12:39:00Z" w:initials="B">
    <w:p w:rsidR="00C70DFD" w:rsidRDefault="00C70DFD">
      <w:pPr>
        <w:pStyle w:val="CommentText"/>
      </w:pPr>
      <w:r>
        <w:rPr>
          <w:rStyle w:val="CommentReference"/>
        </w:rPr>
        <w:annotationRef/>
      </w:r>
      <w:r>
        <w:t>This is a great level of specificity</w:t>
      </w:r>
    </w:p>
  </w:comment>
  <w:comment w:id="32" w:author="Ben" w:date="2009-12-08T12:39:00Z" w:initials="B">
    <w:p w:rsidR="00444B30" w:rsidRDefault="00444B30">
      <w:pPr>
        <w:pStyle w:val="CommentText"/>
      </w:pPr>
      <w:r>
        <w:rPr>
          <w:rStyle w:val="CommentReference"/>
        </w:rPr>
        <w:annotationRef/>
      </w:r>
      <w:r>
        <w:t>These also have a great deal of specificity</w:t>
      </w:r>
    </w:p>
  </w:comment>
  <w:comment w:id="33" w:author="Ben" w:date="2009-12-08T12:39:00Z" w:initials="B">
    <w:p w:rsidR="00444B30" w:rsidRDefault="00444B30">
      <w:pPr>
        <w:pStyle w:val="CommentText"/>
      </w:pPr>
      <w:r>
        <w:rPr>
          <w:rStyle w:val="CommentReference"/>
        </w:rPr>
        <w:annotationRef/>
      </w:r>
      <w:r>
        <w:t xml:space="preserve">This sounds </w:t>
      </w:r>
      <w:proofErr w:type="spellStart"/>
      <w:r>
        <w:t>kinda</w:t>
      </w:r>
      <w:proofErr w:type="spellEnd"/>
      <w:r>
        <w:t xml:space="preserve"> empty.  How do you maintain superior quality?  I think if you broke that down into its activities it would be more meaningful</w:t>
      </w:r>
    </w:p>
  </w:comment>
  <w:comment w:id="34" w:author="Ben" w:date="2009-12-08T12:39:00Z" w:initials="B">
    <w:p w:rsidR="00444B30" w:rsidRDefault="00444B30">
      <w:pPr>
        <w:pStyle w:val="CommentText"/>
      </w:pPr>
      <w:r>
        <w:rPr>
          <w:rStyle w:val="CommentReference"/>
        </w:rPr>
        <w:annotationRef/>
      </w:r>
      <w:r>
        <w:t>I don’t understand what this means exactly.</w:t>
      </w:r>
    </w:p>
  </w:comment>
  <w:comment w:id="35" w:author="Ben" w:date="2009-12-08T12:39:00Z" w:initials="B">
    <w:p w:rsidR="00444B30" w:rsidRDefault="00444B30">
      <w:pPr>
        <w:pStyle w:val="CommentText"/>
      </w:pPr>
      <w:r>
        <w:rPr>
          <w:rStyle w:val="CommentReference"/>
        </w:rPr>
        <w:annotationRef/>
      </w:r>
    </w:p>
  </w:comment>
  <w:comment w:id="36" w:author="Ben" w:date="2009-12-08T12:39:00Z" w:initials="B">
    <w:p w:rsidR="00444B30" w:rsidRDefault="00444B30">
      <w:pPr>
        <w:pStyle w:val="CommentText"/>
      </w:pPr>
      <w:r>
        <w:rPr>
          <w:rStyle w:val="CommentReference"/>
        </w:rPr>
        <w:annotationRef/>
      </w:r>
      <w:r>
        <w:t>This needs examples of what it means to organize outreach</w:t>
      </w:r>
    </w:p>
  </w:comment>
  <w:comment w:id="37" w:author="Ben" w:date="2009-12-08T12:39:00Z" w:initials="B">
    <w:p w:rsidR="00444B30" w:rsidRDefault="00444B30">
      <w:pPr>
        <w:pStyle w:val="CommentText"/>
      </w:pPr>
      <w:r>
        <w:rPr>
          <w:rStyle w:val="CommentReference"/>
        </w:rPr>
        <w:annotationRef/>
      </w:r>
      <w:r>
        <w:t>Maybe you can just delete the previous comment and use this comments to express the same idea with more specificity</w:t>
      </w:r>
    </w:p>
  </w:comment>
  <w:comment w:id="38" w:author="Ben" w:date="2009-12-08T12:39:00Z" w:initials="B">
    <w:p w:rsidR="00444B30" w:rsidRDefault="00444B30">
      <w:pPr>
        <w:pStyle w:val="CommentText"/>
      </w:pPr>
      <w:r>
        <w:rPr>
          <w:rStyle w:val="CommentReference"/>
        </w:rPr>
        <w:annotationRef/>
      </w:r>
      <w:r>
        <w:t xml:space="preserve">Both of these need a little elaboration about </w:t>
      </w:r>
      <w:proofErr w:type="spellStart"/>
      <w:r>
        <w:t>whats</w:t>
      </w:r>
      <w:proofErr w:type="spellEnd"/>
      <w:r>
        <w:t xml:space="preserve"> involved in doing them.  For example ‘pre-screening songs for music catalog development’ </w:t>
      </w:r>
      <w:r w:rsidR="008C4FB8">
        <w:t>and ‘</w:t>
      </w:r>
      <w:proofErr w:type="spellStart"/>
      <w:r w:rsidR="008C4FB8">
        <w:t>drywalling</w:t>
      </w:r>
      <w:proofErr w:type="spellEnd"/>
      <w:r w:rsidR="008C4FB8">
        <w:t>, painting, and framing to build the station’</w:t>
      </w:r>
    </w:p>
  </w:comment>
  <w:comment w:id="39" w:author="Ben" w:date="2009-12-08T12:39:00Z" w:initials="B">
    <w:p w:rsidR="008C4FB8" w:rsidRDefault="008C4FB8">
      <w:pPr>
        <w:pStyle w:val="CommentText"/>
      </w:pPr>
      <w:r>
        <w:rPr>
          <w:rStyle w:val="CommentReference"/>
        </w:rPr>
        <w:annotationRef/>
      </w:r>
      <w:r>
        <w:t>Totally vague.  What data?</w:t>
      </w:r>
    </w:p>
  </w:comment>
  <w:comment w:id="40" w:author="Ben" w:date="2009-12-08T12:39:00Z" w:initials="B">
    <w:p w:rsidR="008C4FB8" w:rsidRDefault="008C4FB8">
      <w:pPr>
        <w:pStyle w:val="CommentText"/>
      </w:pPr>
      <w:r>
        <w:rPr>
          <w:rStyle w:val="CommentReference"/>
        </w:rPr>
        <w:annotationRef/>
      </w:r>
      <w:r>
        <w:t>Sounds awesome.  Also this description is ideal, short, focused, and very specific.</w:t>
      </w:r>
    </w:p>
  </w:comment>
  <w:comment w:id="41" w:author="Ben" w:date="2009-12-08T12:39:00Z" w:initials="B">
    <w:p w:rsidR="008C4FB8" w:rsidRDefault="008C4FB8">
      <w:pPr>
        <w:pStyle w:val="CommentText"/>
      </w:pPr>
      <w:r>
        <w:rPr>
          <w:rStyle w:val="CommentReference"/>
        </w:rPr>
        <w:annotationRef/>
      </w:r>
      <w:r>
        <w:t>What kind of companionship and guidance.  Why did the teenage girl need it?</w:t>
      </w:r>
    </w:p>
  </w:comment>
  <w:comment w:id="42" w:author="Ben" w:date="2009-12-08T12:39:00Z" w:initials="B">
    <w:p w:rsidR="008C4FB8" w:rsidRDefault="008C4FB8">
      <w:pPr>
        <w:pStyle w:val="CommentText"/>
      </w:pPr>
      <w:r>
        <w:rPr>
          <w:rStyle w:val="CommentReference"/>
        </w:rPr>
        <w:annotationRef/>
      </w:r>
      <w:r>
        <w:t xml:space="preserve">I need to know a little more about the program or what it means to </w:t>
      </w:r>
      <w:proofErr w:type="gramStart"/>
      <w:r>
        <w:t>be  a</w:t>
      </w:r>
      <w:proofErr w:type="gramEnd"/>
      <w:r>
        <w:t xml:space="preserve"> member for this point to be as powerful as it could be.</w:t>
      </w:r>
    </w:p>
  </w:comment>
  <w:comment w:id="43" w:author="Ben" w:date="2009-12-08T12:39:00Z" w:initials="B">
    <w:p w:rsidR="008C4FB8" w:rsidRDefault="008C4FB8">
      <w:pPr>
        <w:pStyle w:val="CommentText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</w:p>
  </w:comment>
  <w:comment w:id="44" w:author="Ben" w:date="2009-12-08T12:39:00Z" w:initials="B">
    <w:p w:rsidR="008C4FB8" w:rsidRDefault="008C4FB8">
      <w:pPr>
        <w:pStyle w:val="CommentText"/>
      </w:pPr>
      <w:r>
        <w:rPr>
          <w:rStyle w:val="CommentReference"/>
        </w:rPr>
        <w:annotationRef/>
      </w:r>
      <w:proofErr w:type="gramStart"/>
      <w:r>
        <w:t>break</w:t>
      </w:r>
      <w:proofErr w:type="gramEnd"/>
      <w:r>
        <w:t xml:space="preserve"> </w:t>
      </w:r>
      <w:proofErr w:type="spellStart"/>
      <w:r>
        <w:t>maintence</w:t>
      </w:r>
      <w:proofErr w:type="spellEnd"/>
      <w:r>
        <w:t xml:space="preserve"> into activities</w:t>
      </w:r>
    </w:p>
  </w:comment>
  <w:comment w:id="45" w:author="Ben" w:date="2009-12-08T12:39:00Z" w:initials="B">
    <w:p w:rsidR="008C4FB8" w:rsidRDefault="008C4FB8">
      <w:pPr>
        <w:pStyle w:val="CommentText"/>
      </w:pPr>
      <w:r>
        <w:rPr>
          <w:rStyle w:val="CommentReference"/>
        </w:rPr>
        <w:annotationRef/>
      </w:r>
    </w:p>
  </w:comment>
  <w:comment w:id="46" w:author="Ben" w:date="2009-12-08T12:39:00Z" w:initials="B">
    <w:p w:rsidR="008C4FB8" w:rsidRDefault="008C4FB8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does it take to set up programs?</w:t>
      </w:r>
    </w:p>
  </w:comment>
  <w:comment w:id="47" w:author="Ben" w:date="2009-12-08T12:39:00Z" w:initials="B">
    <w:p w:rsidR="008C4FB8" w:rsidRDefault="008C4FB8">
      <w:pPr>
        <w:pStyle w:val="CommentText"/>
      </w:pPr>
      <w:r>
        <w:rPr>
          <w:rStyle w:val="CommentReference"/>
        </w:rPr>
        <w:annotationRef/>
      </w:r>
      <w:r>
        <w:t>Totally awesome!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F6A"/>
    <w:multiLevelType w:val="hybridMultilevel"/>
    <w:tmpl w:val="9CB8CFAC"/>
    <w:lvl w:ilvl="0" w:tplc="FFFFFFFF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0E145273"/>
    <w:multiLevelType w:val="hybridMultilevel"/>
    <w:tmpl w:val="8C90E438"/>
    <w:lvl w:ilvl="0" w:tplc="0409000B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</w:abstractNum>
  <w:abstractNum w:abstractNumId="2">
    <w:nsid w:val="20E80AA1"/>
    <w:multiLevelType w:val="hybridMultilevel"/>
    <w:tmpl w:val="F884A7FC"/>
    <w:lvl w:ilvl="0" w:tplc="FFFFFFFF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>
    <w:nsid w:val="21BC6209"/>
    <w:multiLevelType w:val="hybridMultilevel"/>
    <w:tmpl w:val="C5144804"/>
    <w:lvl w:ilvl="0" w:tplc="FFFFFFFF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3BE16D51"/>
    <w:multiLevelType w:val="hybridMultilevel"/>
    <w:tmpl w:val="0F28BF40"/>
    <w:lvl w:ilvl="0" w:tplc="FFFFFFFF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402F1E34"/>
    <w:multiLevelType w:val="hybridMultilevel"/>
    <w:tmpl w:val="DB0018AA"/>
    <w:lvl w:ilvl="0" w:tplc="FFFFFFFF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>
    <w:nsid w:val="6A841AB1"/>
    <w:multiLevelType w:val="hybridMultilevel"/>
    <w:tmpl w:val="5F42B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3F3A84"/>
    <w:rsid w:val="00050079"/>
    <w:rsid w:val="00063C1B"/>
    <w:rsid w:val="000B0981"/>
    <w:rsid w:val="000B1BD8"/>
    <w:rsid w:val="001146C9"/>
    <w:rsid w:val="001B4DB5"/>
    <w:rsid w:val="001C5453"/>
    <w:rsid w:val="00205750"/>
    <w:rsid w:val="00221914"/>
    <w:rsid w:val="00231960"/>
    <w:rsid w:val="0025329A"/>
    <w:rsid w:val="002866CD"/>
    <w:rsid w:val="002A7812"/>
    <w:rsid w:val="002B07CB"/>
    <w:rsid w:val="002C1409"/>
    <w:rsid w:val="002E115E"/>
    <w:rsid w:val="002E6060"/>
    <w:rsid w:val="003024BC"/>
    <w:rsid w:val="00306879"/>
    <w:rsid w:val="00317B1B"/>
    <w:rsid w:val="0035625B"/>
    <w:rsid w:val="003B4114"/>
    <w:rsid w:val="003F2BD6"/>
    <w:rsid w:val="003F3134"/>
    <w:rsid w:val="003F3A84"/>
    <w:rsid w:val="00427964"/>
    <w:rsid w:val="0044479E"/>
    <w:rsid w:val="00444B30"/>
    <w:rsid w:val="004736DF"/>
    <w:rsid w:val="00481822"/>
    <w:rsid w:val="004904B2"/>
    <w:rsid w:val="004E7C38"/>
    <w:rsid w:val="00516A39"/>
    <w:rsid w:val="00565322"/>
    <w:rsid w:val="00584A84"/>
    <w:rsid w:val="005F6A81"/>
    <w:rsid w:val="00664ECC"/>
    <w:rsid w:val="00670145"/>
    <w:rsid w:val="006B56D8"/>
    <w:rsid w:val="00774AA9"/>
    <w:rsid w:val="007D7470"/>
    <w:rsid w:val="007E7BD3"/>
    <w:rsid w:val="00805DC4"/>
    <w:rsid w:val="00877A0E"/>
    <w:rsid w:val="00891633"/>
    <w:rsid w:val="00893514"/>
    <w:rsid w:val="008C2D62"/>
    <w:rsid w:val="008C4FB8"/>
    <w:rsid w:val="0090109B"/>
    <w:rsid w:val="0097098A"/>
    <w:rsid w:val="00995763"/>
    <w:rsid w:val="009B69EA"/>
    <w:rsid w:val="00AD215C"/>
    <w:rsid w:val="00AF38C1"/>
    <w:rsid w:val="00B20486"/>
    <w:rsid w:val="00B34519"/>
    <w:rsid w:val="00B50909"/>
    <w:rsid w:val="00B75F76"/>
    <w:rsid w:val="00B9038A"/>
    <w:rsid w:val="00C46075"/>
    <w:rsid w:val="00C47509"/>
    <w:rsid w:val="00C70DFD"/>
    <w:rsid w:val="00D02230"/>
    <w:rsid w:val="00D12A0E"/>
    <w:rsid w:val="00D67EEA"/>
    <w:rsid w:val="00DA3065"/>
    <w:rsid w:val="00DE377A"/>
    <w:rsid w:val="00E105A8"/>
    <w:rsid w:val="00E875E9"/>
    <w:rsid w:val="00ED4B97"/>
    <w:rsid w:val="00F05DC5"/>
    <w:rsid w:val="00F30CB4"/>
    <w:rsid w:val="00F35022"/>
    <w:rsid w:val="00F41EF6"/>
    <w:rsid w:val="00F65746"/>
    <w:rsid w:val="00FA1514"/>
    <w:rsid w:val="00FB574B"/>
    <w:rsid w:val="00FE4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C4"/>
  </w:style>
  <w:style w:type="paragraph" w:styleId="Heading3">
    <w:name w:val="heading 3"/>
    <w:basedOn w:val="Normal"/>
    <w:next w:val="Normal"/>
    <w:link w:val="Heading3Char"/>
    <w:qFormat/>
    <w:rsid w:val="00B20486"/>
    <w:pPr>
      <w:keepNext/>
      <w:spacing w:after="0"/>
      <w:ind w:left="2160"/>
      <w:outlineLvl w:val="2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F3A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3F3A8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3F3A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20486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B20486"/>
    <w:pPr>
      <w:spacing w:after="0"/>
      <w:ind w:left="216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20486"/>
    <w:rPr>
      <w:rFonts w:ascii="Times New Roman" w:eastAsia="Times New Roman" w:hAnsi="Times New Roman" w:cs="Times New Roman"/>
      <w:b/>
      <w:sz w:val="24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2B07CB"/>
  </w:style>
  <w:style w:type="character" w:styleId="Hyperlink">
    <w:name w:val="Hyperlink"/>
    <w:basedOn w:val="DefaultParagraphFont"/>
    <w:uiPriority w:val="99"/>
    <w:unhideWhenUsed/>
    <w:rsid w:val="00B345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2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73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6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Lynsee Melchi</dc:creator>
  <cp:lastModifiedBy>Ben</cp:lastModifiedBy>
  <cp:revision>5</cp:revision>
  <cp:lastPrinted>2009-11-30T16:29:00Z</cp:lastPrinted>
  <dcterms:created xsi:type="dcterms:W3CDTF">2009-11-30T18:30:00Z</dcterms:created>
  <dcterms:modified xsi:type="dcterms:W3CDTF">2009-12-08T18:39:00Z</dcterms:modified>
</cp:coreProperties>
</file>